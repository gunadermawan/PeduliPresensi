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DCB4" w14:textId="77777777" w:rsidR="00D576D3" w:rsidRPr="00D576D3" w:rsidRDefault="00D576D3" w:rsidP="00665AF8">
      <w:pPr>
        <w:spacing w:after="0" w:line="360" w:lineRule="auto"/>
        <w:jc w:val="center"/>
        <w:rPr>
          <w:rFonts w:ascii="Times New Roman" w:eastAsia="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Project Brief</w:t>
      </w:r>
    </w:p>
    <w:p w14:paraId="0595A77B" w14:textId="553E8A1A" w:rsidR="00D576D3" w:rsidRPr="00D576D3" w:rsidRDefault="00D576D3" w:rsidP="00665AF8">
      <w:pPr>
        <w:spacing w:after="0" w:line="360" w:lineRule="auto"/>
        <w:jc w:val="center"/>
        <w:rPr>
          <w:rFonts w:ascii="Times New Roman" w:eastAsia="Times New Roman" w:hAnsi="Times New Roman" w:cs="Times New Roman"/>
          <w:sz w:val="24"/>
          <w:szCs w:val="24"/>
          <w:lang w:eastAsia="id-ID"/>
        </w:rPr>
      </w:pPr>
      <w:r w:rsidRPr="00E31C6F">
        <w:rPr>
          <w:rFonts w:ascii="Times New Roman" w:hAnsi="Times New Roman" w:cs="Times New Roman"/>
          <w:color w:val="24292F"/>
          <w:sz w:val="24"/>
          <w:szCs w:val="24"/>
          <w:shd w:val="clear" w:color="auto" w:fill="FFFFFF"/>
        </w:rPr>
        <w:t>Pengembangan mobile presensi berbasis GPS dan Geocoding menggunakan metode haversine</w:t>
      </w:r>
      <w:r w:rsidRPr="00D576D3">
        <w:rPr>
          <w:rFonts w:ascii="Times New Roman" w:eastAsia="Times New Roman" w:hAnsi="Times New Roman" w:cs="Times New Roman"/>
          <w:color w:val="000000"/>
          <w:sz w:val="24"/>
          <w:szCs w:val="24"/>
          <w:lang w:eastAsia="id-ID"/>
        </w:rPr>
        <w:br/>
      </w:r>
    </w:p>
    <w:p w14:paraId="5946D51A" w14:textId="77777777" w:rsidR="00D576D3" w:rsidRPr="00D576D3" w:rsidRDefault="00D576D3" w:rsidP="00D576D3">
      <w:pPr>
        <w:spacing w:after="0" w:line="240" w:lineRule="auto"/>
        <w:rPr>
          <w:rFonts w:ascii="Times New Roman" w:eastAsia="Times New Roman" w:hAnsi="Times New Roman" w:cs="Times New Roman"/>
          <w:sz w:val="24"/>
          <w:szCs w:val="24"/>
          <w:lang w:eastAsia="id-ID"/>
        </w:rPr>
      </w:pPr>
    </w:p>
    <w:p w14:paraId="0D6A21DC" w14:textId="7B89BFFA" w:rsidR="00D576D3" w:rsidRPr="00E96F90" w:rsidRDefault="00D576D3" w:rsidP="00E96F90">
      <w:pPr>
        <w:spacing w:after="0" w:line="360" w:lineRule="auto"/>
        <w:rPr>
          <w:rFonts w:ascii="Times New Roman" w:eastAsia="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 xml:space="preserve">Team ID: </w:t>
      </w:r>
      <w:r w:rsidRPr="00E96F90">
        <w:rPr>
          <w:rFonts w:ascii="Times New Roman" w:eastAsia="Times New Roman" w:hAnsi="Times New Roman" w:cs="Times New Roman"/>
          <w:color w:val="000000"/>
          <w:sz w:val="24"/>
          <w:szCs w:val="24"/>
          <w:lang w:eastAsia="id-ID"/>
        </w:rPr>
        <w:t>CSD-</w:t>
      </w:r>
      <w:r w:rsidRPr="00E96F90">
        <w:rPr>
          <w:rFonts w:ascii="Times New Roman" w:hAnsi="Times New Roman" w:cs="Times New Roman"/>
          <w:sz w:val="24"/>
          <w:szCs w:val="24"/>
        </w:rPr>
        <w:t>040</w:t>
      </w:r>
    </w:p>
    <w:p w14:paraId="3BA1BF7A" w14:textId="622CDD0D" w:rsidR="00D576D3" w:rsidRPr="00D576D3" w:rsidRDefault="00D576D3" w:rsidP="00E96F90">
      <w:pPr>
        <w:spacing w:after="0" w:line="360" w:lineRule="auto"/>
        <w:rPr>
          <w:rFonts w:ascii="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 xml:space="preserve">Selected theme: </w:t>
      </w:r>
      <w:r w:rsidRPr="00E96F90">
        <w:rPr>
          <w:rFonts w:ascii="Times New Roman" w:hAnsi="Times New Roman" w:cs="Times New Roman"/>
          <w:sz w:val="24"/>
          <w:szCs w:val="24"/>
        </w:rPr>
        <w:t>Utilitas</w:t>
      </w:r>
      <w:r w:rsidRPr="00E96F90">
        <w:rPr>
          <w:rFonts w:ascii="Times New Roman" w:eastAsia="Times New Roman" w:hAnsi="Times New Roman" w:cs="Times New Roman"/>
          <w:color w:val="000000"/>
          <w:sz w:val="24"/>
          <w:szCs w:val="24"/>
          <w:shd w:val="clear" w:color="auto" w:fill="FFFF00"/>
          <w:lang w:eastAsia="id-ID"/>
        </w:rPr>
        <w:br/>
      </w:r>
      <w:r w:rsidRPr="00D576D3">
        <w:rPr>
          <w:rFonts w:ascii="Times New Roman" w:hAnsi="Times New Roman" w:cs="Times New Roman"/>
          <w:b/>
          <w:bCs/>
          <w:sz w:val="24"/>
          <w:szCs w:val="24"/>
          <w:lang w:eastAsia="id-ID"/>
        </w:rPr>
        <w:t xml:space="preserve">Mentor: </w:t>
      </w:r>
      <w:r w:rsidRPr="00E96F90">
        <w:rPr>
          <w:rFonts w:ascii="Times New Roman" w:hAnsi="Times New Roman" w:cs="Times New Roman"/>
          <w:sz w:val="24"/>
          <w:szCs w:val="24"/>
        </w:rPr>
        <w:t>Agista Septiyanto</w:t>
      </w:r>
      <w:r w:rsidRPr="00E96F90">
        <w:rPr>
          <w:rFonts w:ascii="Times New Roman" w:hAnsi="Times New Roman" w:cs="Times New Roman"/>
          <w:sz w:val="24"/>
          <w:szCs w:val="24"/>
          <w:lang w:eastAsia="id-ID"/>
        </w:rPr>
        <w:br/>
        <w:t xml:space="preserve">(mentoring done on </w:t>
      </w:r>
      <w:r w:rsidRPr="00E96F90">
        <w:rPr>
          <w:rFonts w:ascii="Times New Roman" w:hAnsi="Times New Roman" w:cs="Times New Roman"/>
          <w:sz w:val="24"/>
          <w:szCs w:val="24"/>
        </w:rPr>
        <w:t>21 Desember 2021)</w:t>
      </w:r>
    </w:p>
    <w:p w14:paraId="473B7AE5" w14:textId="259265F3" w:rsidR="00D576D3" w:rsidRPr="00E96F90" w:rsidRDefault="00D576D3" w:rsidP="00E96F90">
      <w:pPr>
        <w:spacing w:after="0" w:line="360" w:lineRule="auto"/>
        <w:rPr>
          <w:rFonts w:ascii="Times New Roman" w:eastAsia="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 xml:space="preserve">Member :   </w:t>
      </w:r>
      <w:r w:rsidRPr="00D576D3">
        <w:rPr>
          <w:rFonts w:ascii="Times New Roman" w:eastAsia="Times New Roman" w:hAnsi="Times New Roman" w:cs="Times New Roman"/>
          <w:b/>
          <w:bCs/>
          <w:color w:val="000000"/>
          <w:sz w:val="24"/>
          <w:szCs w:val="24"/>
          <w:lang w:eastAsia="id-ID"/>
        </w:rPr>
        <w:tab/>
      </w:r>
      <w:r w:rsidRPr="00E96F90">
        <w:rPr>
          <w:rFonts w:ascii="Times New Roman" w:eastAsia="Times New Roman" w:hAnsi="Times New Roman" w:cs="Times New Roman"/>
          <w:color w:val="000000"/>
          <w:sz w:val="24"/>
          <w:szCs w:val="24"/>
          <w:lang w:eastAsia="id-ID"/>
        </w:rPr>
        <w:t xml:space="preserve">1. </w:t>
      </w:r>
      <w:r w:rsidR="001D42EE" w:rsidRPr="00E96F90">
        <w:rPr>
          <w:rFonts w:ascii="Times New Roman" w:eastAsia="Times New Roman" w:hAnsi="Times New Roman" w:cs="Times New Roman"/>
          <w:color w:val="000000"/>
          <w:sz w:val="24"/>
          <w:szCs w:val="24"/>
          <w:lang w:eastAsia="id-ID"/>
        </w:rPr>
        <w:t>Guna Dermawan - A007R6017</w:t>
      </w:r>
    </w:p>
    <w:p w14:paraId="51EC2065" w14:textId="77777777" w:rsidR="001D42EE" w:rsidRPr="00E96F90" w:rsidRDefault="00D576D3" w:rsidP="00E96F90">
      <w:pPr>
        <w:spacing w:after="0" w:line="360" w:lineRule="auto"/>
        <w:rPr>
          <w:rFonts w:ascii="Times New Roman" w:eastAsia="Times New Roman" w:hAnsi="Times New Roman" w:cs="Times New Roman"/>
          <w:color w:val="000000"/>
          <w:sz w:val="24"/>
          <w:szCs w:val="24"/>
          <w:lang w:eastAsia="id-ID"/>
        </w:rPr>
      </w:pPr>
      <w:r w:rsidRPr="00E96F90">
        <w:rPr>
          <w:rFonts w:ascii="Times New Roman" w:eastAsia="Times New Roman" w:hAnsi="Times New Roman" w:cs="Times New Roman"/>
          <w:color w:val="000000"/>
          <w:sz w:val="24"/>
          <w:szCs w:val="24"/>
          <w:lang w:eastAsia="id-ID"/>
        </w:rPr>
        <w:tab/>
      </w:r>
      <w:r w:rsidRPr="00E96F90">
        <w:rPr>
          <w:rFonts w:ascii="Times New Roman" w:eastAsia="Times New Roman" w:hAnsi="Times New Roman" w:cs="Times New Roman"/>
          <w:color w:val="000000"/>
          <w:sz w:val="24"/>
          <w:szCs w:val="24"/>
          <w:lang w:eastAsia="id-ID"/>
        </w:rPr>
        <w:tab/>
        <w:t xml:space="preserve">2. </w:t>
      </w:r>
      <w:r w:rsidR="001D42EE" w:rsidRPr="00E96F90">
        <w:rPr>
          <w:rFonts w:ascii="Times New Roman" w:eastAsia="Times New Roman" w:hAnsi="Times New Roman" w:cs="Times New Roman"/>
          <w:color w:val="000000"/>
          <w:sz w:val="24"/>
          <w:szCs w:val="24"/>
          <w:lang w:eastAsia="id-ID"/>
        </w:rPr>
        <w:t>Edo Juliyanto - A195R4154</w:t>
      </w:r>
    </w:p>
    <w:p w14:paraId="22A4947A" w14:textId="77777777" w:rsidR="001D42EE" w:rsidRDefault="001D42EE" w:rsidP="001D42EE">
      <w:pPr>
        <w:spacing w:after="0" w:line="240" w:lineRule="auto"/>
        <w:rPr>
          <w:rFonts w:ascii="Times New Roman" w:eastAsia="Times New Roman" w:hAnsi="Times New Roman" w:cs="Times New Roman"/>
          <w:b/>
          <w:bCs/>
          <w:color w:val="000000"/>
          <w:sz w:val="24"/>
          <w:szCs w:val="24"/>
          <w:lang w:eastAsia="id-ID"/>
        </w:rPr>
      </w:pPr>
    </w:p>
    <w:p w14:paraId="2352F1A0" w14:textId="6AA3A2AC" w:rsidR="00D576D3" w:rsidRPr="00D576D3" w:rsidRDefault="00D576D3" w:rsidP="001D42EE">
      <w:pPr>
        <w:spacing w:after="0" w:line="240" w:lineRule="auto"/>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Backgrounder:</w:t>
      </w:r>
    </w:p>
    <w:p w14:paraId="707DB179" w14:textId="210E6FD6" w:rsidR="00D71FB7" w:rsidRPr="00E31C6F" w:rsidRDefault="00D71FB7" w:rsidP="00D576D3">
      <w:pPr>
        <w:spacing w:after="0" w:line="240" w:lineRule="auto"/>
        <w:rPr>
          <w:rFonts w:ascii="Times New Roman" w:eastAsia="Times New Roman" w:hAnsi="Times New Roman" w:cs="Times New Roman"/>
          <w:color w:val="000000"/>
          <w:sz w:val="24"/>
          <w:szCs w:val="24"/>
          <w:shd w:val="clear" w:color="auto" w:fill="FFFF00"/>
          <w:lang w:eastAsia="id-ID"/>
        </w:rPr>
      </w:pPr>
    </w:p>
    <w:p w14:paraId="5ACF1803" w14:textId="38A1B7DB" w:rsidR="00D71FB7" w:rsidRPr="00E31C6F" w:rsidRDefault="00D71FB7" w:rsidP="00D576D3">
      <w:pPr>
        <w:spacing w:after="0" w:line="240" w:lineRule="auto"/>
        <w:rPr>
          <w:rFonts w:ascii="Times New Roman" w:hAnsi="Times New Roman" w:cs="Times New Roman"/>
          <w:b/>
          <w:bCs/>
          <w:color w:val="24292F"/>
          <w:sz w:val="24"/>
          <w:szCs w:val="24"/>
          <w:shd w:val="clear" w:color="auto" w:fill="FFFFFF"/>
        </w:rPr>
      </w:pPr>
      <w:r w:rsidRPr="00E31C6F">
        <w:rPr>
          <w:rFonts w:ascii="Times New Roman" w:hAnsi="Times New Roman" w:cs="Times New Roman"/>
          <w:b/>
          <w:bCs/>
          <w:color w:val="24292F"/>
          <w:sz w:val="24"/>
          <w:szCs w:val="24"/>
          <w:shd w:val="clear" w:color="auto" w:fill="FFFFFF"/>
        </w:rPr>
        <w:t>Executive Summary</w:t>
      </w:r>
    </w:p>
    <w:p w14:paraId="2F170C79" w14:textId="77777777" w:rsidR="00D71FB7" w:rsidRPr="00E31C6F" w:rsidRDefault="00D71FB7" w:rsidP="00D576D3">
      <w:pPr>
        <w:spacing w:after="0" w:line="240" w:lineRule="auto"/>
        <w:rPr>
          <w:rFonts w:ascii="Times New Roman" w:hAnsi="Times New Roman" w:cs="Times New Roman"/>
          <w:b/>
          <w:bCs/>
          <w:color w:val="24292F"/>
          <w:sz w:val="24"/>
          <w:szCs w:val="24"/>
          <w:shd w:val="clear" w:color="auto" w:fill="FFFFFF"/>
        </w:rPr>
      </w:pPr>
    </w:p>
    <w:p w14:paraId="41E52867" w14:textId="7114CFA5" w:rsidR="00D71FB7" w:rsidRDefault="00D71FB7" w:rsidP="008A3B41">
      <w:pPr>
        <w:spacing w:after="0" w:line="360" w:lineRule="auto"/>
        <w:jc w:val="both"/>
        <w:rPr>
          <w:rFonts w:ascii="Times New Roman" w:hAnsi="Times New Roman" w:cs="Times New Roman"/>
          <w:color w:val="24292F"/>
          <w:sz w:val="24"/>
          <w:szCs w:val="24"/>
          <w:shd w:val="clear" w:color="auto" w:fill="FFFFFF"/>
        </w:rPr>
      </w:pPr>
      <w:r w:rsidRPr="00E31C6F">
        <w:rPr>
          <w:rFonts w:ascii="Times New Roman" w:hAnsi="Times New Roman" w:cs="Times New Roman"/>
          <w:color w:val="24292F"/>
          <w:sz w:val="24"/>
          <w:szCs w:val="24"/>
          <w:shd w:val="clear" w:color="auto" w:fill="FFFFFF"/>
        </w:rPr>
        <w:t>Presensi adalah salah satu faktor yang digunakan untuk laporan atau dijadikan sebagai indikator dalam pengambilan keputusan dari sebuah instansi, permasalahan yang sering kali muncul adalah metode dalam melakukan presensi, pada sebagian instansi pemerintahan, contohnya di kantor balai desa Warureja Kab. Tegal, presensi para pegawai masih menggunkan cara konvensional, yaitu dengan cara ditulis di buku presensi yang nantinya akan dilakukan rekapitulasi untuk dijadikan bahan evaluasi kepala desa, namun dengan menggunakan cara konvensional, akan didapatkan berbagai permasalahan, salah satunya adalah tentang kedispilnan para pegawai, oleh sebab itu diperlukan sebuah sistem penanganan yang menyediakan kemudahan dan kenyamanan saat melakukan presensi yaitu dengan membangun aplikasi presensi berbasis android dengan memanfaatkan GPS dan geocoding sebagai alat untuk membantu melakukan presensi. GPS adalah sistem navigasi berbasis satelit sedangkan geoceoding adalah mekanisme untuk melakukan translasi bahasa manusia dan akan diterjemahkan menjadi sebuah koordinat peta yaitu berupa latitude dan longitude.</w:t>
      </w:r>
    </w:p>
    <w:p w14:paraId="466ECE46" w14:textId="77777777" w:rsidR="00E31C6F" w:rsidRPr="00E31C6F" w:rsidRDefault="00E31C6F" w:rsidP="00D576D3">
      <w:pPr>
        <w:spacing w:after="0" w:line="240" w:lineRule="auto"/>
        <w:rPr>
          <w:rFonts w:ascii="Times New Roman" w:hAnsi="Times New Roman" w:cs="Times New Roman"/>
          <w:color w:val="24292F"/>
          <w:sz w:val="24"/>
          <w:szCs w:val="24"/>
          <w:shd w:val="clear" w:color="auto" w:fill="FFFFFF"/>
        </w:rPr>
      </w:pPr>
    </w:p>
    <w:p w14:paraId="7F49E2C9" w14:textId="508E456F" w:rsidR="00D71FB7" w:rsidRPr="00E31C6F" w:rsidRDefault="00D71FB7" w:rsidP="00D576D3">
      <w:pPr>
        <w:spacing w:after="0" w:line="240" w:lineRule="auto"/>
        <w:rPr>
          <w:rFonts w:ascii="Times New Roman" w:hAnsi="Times New Roman" w:cs="Times New Roman"/>
          <w:color w:val="24292F"/>
          <w:sz w:val="24"/>
          <w:szCs w:val="24"/>
          <w:shd w:val="clear" w:color="auto" w:fill="FFFFFF"/>
        </w:rPr>
      </w:pPr>
    </w:p>
    <w:p w14:paraId="7D0A9C72" w14:textId="5C9E2123" w:rsidR="00D71FB7" w:rsidRPr="00E31C6F" w:rsidRDefault="00D71FB7" w:rsidP="00D576D3">
      <w:pPr>
        <w:spacing w:after="0" w:line="240" w:lineRule="auto"/>
        <w:rPr>
          <w:rFonts w:ascii="Times New Roman" w:hAnsi="Times New Roman" w:cs="Times New Roman"/>
          <w:b/>
          <w:bCs/>
          <w:color w:val="24292F"/>
          <w:sz w:val="24"/>
          <w:szCs w:val="24"/>
          <w:shd w:val="clear" w:color="auto" w:fill="FFFFFF"/>
        </w:rPr>
      </w:pPr>
      <w:r w:rsidRPr="00E31C6F">
        <w:rPr>
          <w:rFonts w:ascii="Times New Roman" w:hAnsi="Times New Roman" w:cs="Times New Roman"/>
          <w:b/>
          <w:bCs/>
          <w:color w:val="24292F"/>
          <w:sz w:val="24"/>
          <w:szCs w:val="24"/>
          <w:shd w:val="clear" w:color="auto" w:fill="FFFFFF"/>
        </w:rPr>
        <w:t>Proses Pengerjaan</w:t>
      </w:r>
    </w:p>
    <w:p w14:paraId="21D03F9C" w14:textId="77777777" w:rsidR="000268DD" w:rsidRPr="00E31C6F" w:rsidRDefault="000268DD" w:rsidP="000268DD">
      <w:pPr>
        <w:tabs>
          <w:tab w:val="left" w:pos="720"/>
          <w:tab w:val="left" w:pos="1344"/>
        </w:tabs>
        <w:rPr>
          <w:ins w:id="0" w:author="Guna Dermawan" w:date="2021-11-18T09:53:00Z"/>
          <w:rFonts w:ascii="Times New Roman" w:hAnsi="Times New Roman" w:cs="Times New Roman"/>
          <w:b/>
          <w:bCs/>
          <w:sz w:val="24"/>
          <w:szCs w:val="24"/>
          <w:lang w:val="en-US"/>
        </w:rPr>
      </w:pPr>
    </w:p>
    <w:tbl>
      <w:tblPr>
        <w:tblStyle w:val="TableGrid"/>
        <w:tblW w:w="0" w:type="auto"/>
        <w:tblInd w:w="0" w:type="dxa"/>
        <w:tblLook w:val="04A0" w:firstRow="1" w:lastRow="0" w:firstColumn="1" w:lastColumn="0" w:noHBand="0" w:noVBand="1"/>
      </w:tblPr>
      <w:tblGrid>
        <w:gridCol w:w="1803"/>
        <w:gridCol w:w="1803"/>
        <w:gridCol w:w="1803"/>
        <w:gridCol w:w="1803"/>
        <w:gridCol w:w="1804"/>
      </w:tblGrid>
      <w:tr w:rsidR="000268DD" w:rsidRPr="00E31C6F" w14:paraId="735A4D24" w14:textId="77777777" w:rsidTr="000268DD">
        <w:trPr>
          <w:trHeight w:val="481"/>
          <w:ins w:id="1" w:author="Guna Dermawan" w:date="2021-11-17T19:36:00Z"/>
        </w:trPr>
        <w:tc>
          <w:tcPr>
            <w:tcW w:w="1803" w:type="dxa"/>
            <w:tcBorders>
              <w:top w:val="single" w:sz="4" w:space="0" w:color="auto"/>
              <w:left w:val="single" w:sz="4" w:space="0" w:color="auto"/>
              <w:bottom w:val="single" w:sz="4" w:space="0" w:color="auto"/>
              <w:right w:val="single" w:sz="4" w:space="0" w:color="auto"/>
            </w:tcBorders>
            <w:vAlign w:val="center"/>
            <w:hideMark/>
          </w:tcPr>
          <w:p w14:paraId="4D250E4D" w14:textId="77777777" w:rsidR="000268DD" w:rsidRPr="00E31C6F" w:rsidRDefault="000268DD">
            <w:pPr>
              <w:tabs>
                <w:tab w:val="left" w:pos="1344"/>
              </w:tabs>
              <w:jc w:val="center"/>
              <w:rPr>
                <w:ins w:id="2" w:author="Guna Dermawan" w:date="2021-11-17T19:36:00Z"/>
                <w:rFonts w:ascii="Times New Roman" w:hAnsi="Times New Roman" w:cs="Times New Roman"/>
                <w:b/>
                <w:bCs/>
                <w:sz w:val="24"/>
                <w:szCs w:val="24"/>
                <w:lang w:val="en-US"/>
              </w:rPr>
              <w:pPrChange w:id="3" w:author="Unknown" w:date="2021-11-17T19:40:00Z">
                <w:pPr>
                  <w:tabs>
                    <w:tab w:val="left" w:pos="1344"/>
                  </w:tabs>
                </w:pPr>
              </w:pPrChange>
            </w:pPr>
            <w:ins w:id="4" w:author="Guna Dermawan" w:date="2021-11-17T19:36:00Z">
              <w:r w:rsidRPr="00E31C6F">
                <w:rPr>
                  <w:rFonts w:ascii="Times New Roman" w:hAnsi="Times New Roman" w:cs="Times New Roman"/>
                  <w:b/>
                  <w:bCs/>
                  <w:sz w:val="24"/>
                  <w:szCs w:val="24"/>
                  <w:lang w:val="en-US"/>
                </w:rPr>
                <w:t>WBS</w:t>
              </w:r>
            </w:ins>
          </w:p>
        </w:tc>
        <w:tc>
          <w:tcPr>
            <w:tcW w:w="1803" w:type="dxa"/>
            <w:tcBorders>
              <w:top w:val="single" w:sz="4" w:space="0" w:color="auto"/>
              <w:left w:val="single" w:sz="4" w:space="0" w:color="auto"/>
              <w:bottom w:val="single" w:sz="4" w:space="0" w:color="auto"/>
              <w:right w:val="single" w:sz="4" w:space="0" w:color="auto"/>
            </w:tcBorders>
            <w:vAlign w:val="center"/>
            <w:hideMark/>
          </w:tcPr>
          <w:p w14:paraId="21A27684" w14:textId="77777777" w:rsidR="000268DD" w:rsidRPr="00E31C6F" w:rsidRDefault="000268DD">
            <w:pPr>
              <w:tabs>
                <w:tab w:val="left" w:pos="1344"/>
              </w:tabs>
              <w:jc w:val="center"/>
              <w:rPr>
                <w:ins w:id="5" w:author="Guna Dermawan" w:date="2021-11-17T19:36:00Z"/>
                <w:rFonts w:ascii="Times New Roman" w:hAnsi="Times New Roman" w:cs="Times New Roman"/>
                <w:b/>
                <w:bCs/>
                <w:sz w:val="24"/>
                <w:szCs w:val="24"/>
                <w:lang w:val="en-US"/>
              </w:rPr>
              <w:pPrChange w:id="6" w:author="Unknown" w:date="2021-11-17T19:40:00Z">
                <w:pPr>
                  <w:tabs>
                    <w:tab w:val="left" w:pos="1344"/>
                  </w:tabs>
                </w:pPr>
              </w:pPrChange>
            </w:pPr>
            <w:ins w:id="7" w:author="Guna Dermawan" w:date="2021-11-17T19:36:00Z">
              <w:r w:rsidRPr="00E31C6F">
                <w:rPr>
                  <w:rFonts w:ascii="Times New Roman" w:hAnsi="Times New Roman" w:cs="Times New Roman"/>
                  <w:b/>
                  <w:bCs/>
                  <w:sz w:val="24"/>
                  <w:szCs w:val="24"/>
                  <w:lang w:val="en-US"/>
                </w:rPr>
                <w:t>TUGAS P</w:t>
              </w:r>
            </w:ins>
            <w:ins w:id="8" w:author="Guna Dermawan" w:date="2021-11-17T19:37:00Z">
              <w:r w:rsidRPr="00E31C6F">
                <w:rPr>
                  <w:rFonts w:ascii="Times New Roman" w:hAnsi="Times New Roman" w:cs="Times New Roman"/>
                  <w:b/>
                  <w:bCs/>
                  <w:sz w:val="24"/>
                  <w:szCs w:val="24"/>
                  <w:lang w:val="en-US"/>
                </w:rPr>
                <w:t>ROYEK</w:t>
              </w:r>
            </w:ins>
          </w:p>
        </w:tc>
        <w:tc>
          <w:tcPr>
            <w:tcW w:w="1803" w:type="dxa"/>
            <w:tcBorders>
              <w:top w:val="single" w:sz="4" w:space="0" w:color="auto"/>
              <w:left w:val="single" w:sz="4" w:space="0" w:color="auto"/>
              <w:bottom w:val="single" w:sz="4" w:space="0" w:color="auto"/>
              <w:right w:val="single" w:sz="4" w:space="0" w:color="auto"/>
            </w:tcBorders>
            <w:vAlign w:val="center"/>
            <w:hideMark/>
          </w:tcPr>
          <w:p w14:paraId="70A977EC" w14:textId="77777777" w:rsidR="000268DD" w:rsidRPr="00E31C6F" w:rsidRDefault="000268DD">
            <w:pPr>
              <w:tabs>
                <w:tab w:val="left" w:pos="1344"/>
              </w:tabs>
              <w:jc w:val="center"/>
              <w:rPr>
                <w:ins w:id="9" w:author="Guna Dermawan" w:date="2021-11-17T19:36:00Z"/>
                <w:rFonts w:ascii="Times New Roman" w:hAnsi="Times New Roman" w:cs="Times New Roman"/>
                <w:b/>
                <w:bCs/>
                <w:sz w:val="24"/>
                <w:szCs w:val="24"/>
                <w:lang w:val="en-US"/>
              </w:rPr>
              <w:pPrChange w:id="10" w:author="Unknown" w:date="2021-11-17T19:40:00Z">
                <w:pPr>
                  <w:tabs>
                    <w:tab w:val="left" w:pos="1344"/>
                  </w:tabs>
                </w:pPr>
              </w:pPrChange>
            </w:pPr>
            <w:ins w:id="11" w:author="Guna Dermawan" w:date="2021-11-17T19:37:00Z">
              <w:r w:rsidRPr="00E31C6F">
                <w:rPr>
                  <w:rFonts w:ascii="Times New Roman" w:hAnsi="Times New Roman" w:cs="Times New Roman"/>
                  <w:b/>
                  <w:bCs/>
                  <w:sz w:val="24"/>
                  <w:szCs w:val="24"/>
                  <w:lang w:val="en-US"/>
                </w:rPr>
                <w:t>DURASI</w:t>
              </w:r>
            </w:ins>
          </w:p>
        </w:tc>
        <w:tc>
          <w:tcPr>
            <w:tcW w:w="1803" w:type="dxa"/>
            <w:tcBorders>
              <w:top w:val="single" w:sz="4" w:space="0" w:color="auto"/>
              <w:left w:val="single" w:sz="4" w:space="0" w:color="auto"/>
              <w:bottom w:val="single" w:sz="4" w:space="0" w:color="auto"/>
              <w:right w:val="single" w:sz="4" w:space="0" w:color="auto"/>
            </w:tcBorders>
            <w:vAlign w:val="center"/>
            <w:hideMark/>
          </w:tcPr>
          <w:p w14:paraId="306A8E00" w14:textId="77777777" w:rsidR="000268DD" w:rsidRPr="00E31C6F" w:rsidRDefault="000268DD">
            <w:pPr>
              <w:tabs>
                <w:tab w:val="left" w:pos="1344"/>
              </w:tabs>
              <w:jc w:val="center"/>
              <w:rPr>
                <w:ins w:id="12" w:author="Guna Dermawan" w:date="2021-11-17T19:36:00Z"/>
                <w:rFonts w:ascii="Times New Roman" w:hAnsi="Times New Roman" w:cs="Times New Roman"/>
                <w:b/>
                <w:bCs/>
                <w:sz w:val="24"/>
                <w:szCs w:val="24"/>
                <w:lang w:val="en-US"/>
              </w:rPr>
              <w:pPrChange w:id="13" w:author="Unknown" w:date="2021-11-17T19:40:00Z">
                <w:pPr>
                  <w:tabs>
                    <w:tab w:val="left" w:pos="1344"/>
                  </w:tabs>
                </w:pPr>
              </w:pPrChange>
            </w:pPr>
            <w:ins w:id="14" w:author="Guna Dermawan" w:date="2021-11-17T19:37:00Z">
              <w:r w:rsidRPr="00E31C6F">
                <w:rPr>
                  <w:rFonts w:ascii="Times New Roman" w:hAnsi="Times New Roman" w:cs="Times New Roman"/>
                  <w:b/>
                  <w:bCs/>
                  <w:sz w:val="24"/>
                  <w:szCs w:val="24"/>
                  <w:lang w:val="en-US"/>
                </w:rPr>
                <w:t>TANGGAL MULAI</w:t>
              </w:r>
            </w:ins>
          </w:p>
        </w:tc>
        <w:tc>
          <w:tcPr>
            <w:tcW w:w="1804" w:type="dxa"/>
            <w:tcBorders>
              <w:top w:val="single" w:sz="4" w:space="0" w:color="auto"/>
              <w:left w:val="single" w:sz="4" w:space="0" w:color="auto"/>
              <w:bottom w:val="single" w:sz="4" w:space="0" w:color="auto"/>
              <w:right w:val="single" w:sz="4" w:space="0" w:color="auto"/>
            </w:tcBorders>
            <w:vAlign w:val="center"/>
            <w:hideMark/>
          </w:tcPr>
          <w:p w14:paraId="02D653D2" w14:textId="77777777" w:rsidR="000268DD" w:rsidRPr="00E31C6F" w:rsidRDefault="000268DD">
            <w:pPr>
              <w:tabs>
                <w:tab w:val="left" w:pos="1344"/>
              </w:tabs>
              <w:jc w:val="center"/>
              <w:rPr>
                <w:ins w:id="15" w:author="Guna Dermawan" w:date="2021-11-17T19:36:00Z"/>
                <w:rFonts w:ascii="Times New Roman" w:hAnsi="Times New Roman" w:cs="Times New Roman"/>
                <w:b/>
                <w:bCs/>
                <w:sz w:val="24"/>
                <w:szCs w:val="24"/>
                <w:lang w:val="en-US"/>
              </w:rPr>
              <w:pPrChange w:id="16" w:author="Unknown" w:date="2021-11-17T19:40:00Z">
                <w:pPr>
                  <w:tabs>
                    <w:tab w:val="left" w:pos="1344"/>
                  </w:tabs>
                </w:pPr>
              </w:pPrChange>
            </w:pPr>
            <w:ins w:id="17" w:author="Guna Dermawan" w:date="2021-11-17T19:37:00Z">
              <w:r w:rsidRPr="00E31C6F">
                <w:rPr>
                  <w:rFonts w:ascii="Times New Roman" w:hAnsi="Times New Roman" w:cs="Times New Roman"/>
                  <w:b/>
                  <w:bCs/>
                  <w:sz w:val="24"/>
                  <w:szCs w:val="24"/>
                  <w:lang w:val="en-US"/>
                </w:rPr>
                <w:t>TANGGAL SELESAI</w:t>
              </w:r>
            </w:ins>
          </w:p>
        </w:tc>
      </w:tr>
      <w:tr w:rsidR="000268DD" w:rsidRPr="00E31C6F" w14:paraId="66865815" w14:textId="77777777" w:rsidTr="000268DD">
        <w:trPr>
          <w:ins w:id="18" w:author="Guna Dermawan" w:date="2021-11-17T19:36:00Z"/>
        </w:trPr>
        <w:tc>
          <w:tcPr>
            <w:tcW w:w="1803" w:type="dxa"/>
            <w:tcBorders>
              <w:top w:val="single" w:sz="4" w:space="0" w:color="auto"/>
              <w:left w:val="single" w:sz="4" w:space="0" w:color="auto"/>
              <w:bottom w:val="single" w:sz="4" w:space="0" w:color="auto"/>
              <w:right w:val="single" w:sz="4" w:space="0" w:color="auto"/>
            </w:tcBorders>
            <w:hideMark/>
          </w:tcPr>
          <w:p w14:paraId="6A4E6493" w14:textId="77777777" w:rsidR="000268DD" w:rsidRPr="00E31C6F" w:rsidRDefault="000268DD">
            <w:pPr>
              <w:tabs>
                <w:tab w:val="left" w:pos="1344"/>
              </w:tabs>
              <w:rPr>
                <w:ins w:id="19" w:author="Guna Dermawan" w:date="2021-11-17T19:36:00Z"/>
                <w:rFonts w:ascii="Times New Roman" w:hAnsi="Times New Roman" w:cs="Times New Roman"/>
                <w:b/>
                <w:bCs/>
                <w:sz w:val="24"/>
                <w:szCs w:val="24"/>
                <w:lang w:val="en-US"/>
              </w:rPr>
            </w:pPr>
            <w:ins w:id="20" w:author="Guna Dermawan" w:date="2021-11-17T19:37:00Z">
              <w:r w:rsidRPr="00E31C6F">
                <w:rPr>
                  <w:rFonts w:ascii="Times New Roman" w:hAnsi="Times New Roman" w:cs="Times New Roman"/>
                  <w:b/>
                  <w:bCs/>
                  <w:sz w:val="24"/>
                  <w:szCs w:val="24"/>
                  <w:lang w:val="en-US"/>
                  <w:rPrChange w:id="21" w:author="Unknown" w:date="2021-11-18T17:18:00Z">
                    <w:rPr>
                      <w:rFonts w:ascii="Times New Roman" w:hAnsi="Times New Roman" w:cs="Times New Roman"/>
                      <w:sz w:val="24"/>
                      <w:szCs w:val="24"/>
                      <w:lang w:val="en-US"/>
                    </w:rPr>
                  </w:rPrChange>
                </w:rPr>
                <w:t>1</w:t>
              </w:r>
            </w:ins>
            <w:ins w:id="22" w:author="Guna Dermawan" w:date="2021-11-17T19:38:00Z">
              <w:r w:rsidRPr="00E31C6F">
                <w:rPr>
                  <w:rFonts w:ascii="Times New Roman" w:hAnsi="Times New Roman" w:cs="Times New Roman"/>
                  <w:b/>
                  <w:bCs/>
                  <w:sz w:val="24"/>
                  <w:szCs w:val="24"/>
                  <w:lang w:val="en-US"/>
                  <w:rPrChange w:id="23" w:author="Unknown" w:date="2021-11-18T17:18:00Z">
                    <w:rPr>
                      <w:rFonts w:ascii="Times New Roman" w:hAnsi="Times New Roman" w:cs="Times New Roman"/>
                      <w:sz w:val="24"/>
                      <w:szCs w:val="24"/>
                      <w:lang w:val="en-US"/>
                    </w:rPr>
                  </w:rPrChange>
                </w:rPr>
                <w:t>.0</w:t>
              </w:r>
            </w:ins>
          </w:p>
        </w:tc>
        <w:tc>
          <w:tcPr>
            <w:tcW w:w="1803" w:type="dxa"/>
            <w:tcBorders>
              <w:top w:val="single" w:sz="4" w:space="0" w:color="auto"/>
              <w:left w:val="single" w:sz="4" w:space="0" w:color="auto"/>
              <w:bottom w:val="single" w:sz="4" w:space="0" w:color="auto"/>
              <w:right w:val="single" w:sz="4" w:space="0" w:color="auto"/>
            </w:tcBorders>
            <w:hideMark/>
          </w:tcPr>
          <w:p w14:paraId="5C754DF7" w14:textId="77777777" w:rsidR="000268DD" w:rsidRPr="00E31C6F" w:rsidRDefault="000268DD">
            <w:pPr>
              <w:tabs>
                <w:tab w:val="left" w:pos="1344"/>
              </w:tabs>
              <w:rPr>
                <w:ins w:id="24" w:author="Guna Dermawan" w:date="2021-11-17T19:36:00Z"/>
                <w:rFonts w:ascii="Times New Roman" w:hAnsi="Times New Roman" w:cs="Times New Roman"/>
                <w:b/>
                <w:bCs/>
                <w:sz w:val="24"/>
                <w:szCs w:val="24"/>
                <w:lang w:val="en-US"/>
              </w:rPr>
            </w:pPr>
            <w:ins w:id="25" w:author="Guna Dermawan" w:date="2021-11-17T19:38:00Z">
              <w:r w:rsidRPr="00E31C6F">
                <w:rPr>
                  <w:rFonts w:ascii="Times New Roman" w:hAnsi="Times New Roman" w:cs="Times New Roman"/>
                  <w:b/>
                  <w:bCs/>
                  <w:sz w:val="24"/>
                  <w:szCs w:val="24"/>
                  <w:lang w:val="en-US"/>
                  <w:rPrChange w:id="26" w:author="Unknown" w:date="2021-11-18T17:18:00Z">
                    <w:rPr>
                      <w:rFonts w:ascii="Times New Roman" w:hAnsi="Times New Roman" w:cs="Times New Roman"/>
                      <w:sz w:val="24"/>
                      <w:szCs w:val="24"/>
                      <w:lang w:val="en-US"/>
                    </w:rPr>
                  </w:rPrChange>
                </w:rPr>
                <w:t xml:space="preserve">Planning dan Analisa </w:t>
              </w:r>
              <w:proofErr w:type="spellStart"/>
              <w:r w:rsidRPr="00E31C6F">
                <w:rPr>
                  <w:rFonts w:ascii="Times New Roman" w:hAnsi="Times New Roman" w:cs="Times New Roman"/>
                  <w:b/>
                  <w:bCs/>
                  <w:sz w:val="24"/>
                  <w:szCs w:val="24"/>
                  <w:lang w:val="en-US"/>
                  <w:rPrChange w:id="27" w:author="Unknown" w:date="2021-11-18T17:18:00Z">
                    <w:rPr>
                      <w:rFonts w:ascii="Times New Roman" w:hAnsi="Times New Roman" w:cs="Times New Roman"/>
                      <w:sz w:val="24"/>
                      <w:szCs w:val="24"/>
                      <w:lang w:val="en-US"/>
                    </w:rPr>
                  </w:rPrChange>
                </w:rPr>
                <w:t>proyek</w:t>
              </w:r>
            </w:ins>
            <w:proofErr w:type="spellEnd"/>
          </w:p>
        </w:tc>
        <w:tc>
          <w:tcPr>
            <w:tcW w:w="1803" w:type="dxa"/>
            <w:tcBorders>
              <w:top w:val="single" w:sz="4" w:space="0" w:color="auto"/>
              <w:left w:val="single" w:sz="4" w:space="0" w:color="auto"/>
              <w:bottom w:val="single" w:sz="4" w:space="0" w:color="auto"/>
              <w:right w:val="single" w:sz="4" w:space="0" w:color="auto"/>
            </w:tcBorders>
            <w:hideMark/>
          </w:tcPr>
          <w:p w14:paraId="1B3CF285" w14:textId="77777777" w:rsidR="000268DD" w:rsidRPr="00E31C6F" w:rsidRDefault="000268DD">
            <w:pPr>
              <w:tabs>
                <w:tab w:val="left" w:pos="1344"/>
              </w:tabs>
              <w:rPr>
                <w:ins w:id="28" w:author="Guna Dermawan" w:date="2021-11-17T19:36:00Z"/>
                <w:rFonts w:ascii="Times New Roman" w:hAnsi="Times New Roman" w:cs="Times New Roman"/>
                <w:b/>
                <w:bCs/>
                <w:sz w:val="24"/>
                <w:szCs w:val="24"/>
                <w:lang w:val="en-US"/>
              </w:rPr>
            </w:pPr>
            <w:ins w:id="29" w:author="Guna Dermawan" w:date="2021-11-17T19:38:00Z">
              <w:r w:rsidRPr="00E31C6F">
                <w:rPr>
                  <w:rFonts w:ascii="Times New Roman" w:hAnsi="Times New Roman" w:cs="Times New Roman"/>
                  <w:b/>
                  <w:bCs/>
                  <w:sz w:val="24"/>
                  <w:szCs w:val="24"/>
                  <w:lang w:val="en-US"/>
                  <w:rPrChange w:id="30" w:author="Unknown" w:date="2021-11-18T17:18:00Z">
                    <w:rPr>
                      <w:rFonts w:ascii="Times New Roman" w:hAnsi="Times New Roman" w:cs="Times New Roman"/>
                      <w:sz w:val="24"/>
                      <w:szCs w:val="24"/>
                      <w:lang w:val="en-US"/>
                    </w:rPr>
                  </w:rPrChange>
                </w:rPr>
                <w:t xml:space="preserve">2 </w:t>
              </w:r>
              <w:proofErr w:type="spellStart"/>
              <w:r w:rsidRPr="00E31C6F">
                <w:rPr>
                  <w:rFonts w:ascii="Times New Roman" w:hAnsi="Times New Roman" w:cs="Times New Roman"/>
                  <w:b/>
                  <w:bCs/>
                  <w:sz w:val="24"/>
                  <w:szCs w:val="24"/>
                  <w:lang w:val="en-US"/>
                  <w:rPrChange w:id="31" w:author="Unknown" w:date="2021-11-18T17:18:00Z">
                    <w:rPr>
                      <w:rFonts w:ascii="Times New Roman" w:hAnsi="Times New Roman" w:cs="Times New Roman"/>
                      <w:sz w:val="24"/>
                      <w:szCs w:val="24"/>
                      <w:lang w:val="en-US"/>
                    </w:rPr>
                  </w:rPrChange>
                </w:rPr>
                <w:t>hari</w:t>
              </w:r>
            </w:ins>
            <w:proofErr w:type="spellEnd"/>
          </w:p>
        </w:tc>
        <w:tc>
          <w:tcPr>
            <w:tcW w:w="1803" w:type="dxa"/>
            <w:tcBorders>
              <w:top w:val="single" w:sz="4" w:space="0" w:color="auto"/>
              <w:left w:val="single" w:sz="4" w:space="0" w:color="auto"/>
              <w:bottom w:val="single" w:sz="4" w:space="0" w:color="auto"/>
              <w:right w:val="single" w:sz="4" w:space="0" w:color="auto"/>
            </w:tcBorders>
            <w:hideMark/>
          </w:tcPr>
          <w:p w14:paraId="0C30A07A" w14:textId="77777777" w:rsidR="000268DD" w:rsidRPr="00E31C6F" w:rsidRDefault="000268DD">
            <w:pPr>
              <w:tabs>
                <w:tab w:val="left" w:pos="1344"/>
              </w:tabs>
              <w:rPr>
                <w:ins w:id="32" w:author="Guna Dermawan" w:date="2021-11-17T19:36:00Z"/>
                <w:rFonts w:ascii="Times New Roman" w:hAnsi="Times New Roman" w:cs="Times New Roman"/>
                <w:b/>
                <w:bCs/>
                <w:sz w:val="24"/>
                <w:szCs w:val="24"/>
                <w:lang w:val="en-US"/>
              </w:rPr>
            </w:pPr>
            <w:ins w:id="33" w:author="Guna Dermawan" w:date="2021-11-17T19:38:00Z">
              <w:r w:rsidRPr="00E31C6F">
                <w:rPr>
                  <w:rFonts w:ascii="Times New Roman" w:hAnsi="Times New Roman" w:cs="Times New Roman"/>
                  <w:b/>
                  <w:bCs/>
                  <w:sz w:val="24"/>
                  <w:szCs w:val="24"/>
                  <w:lang w:val="en-US"/>
                  <w:rPrChange w:id="34" w:author="Unknown" w:date="2021-11-18T17:18:00Z">
                    <w:rPr>
                      <w:rFonts w:ascii="Times New Roman" w:hAnsi="Times New Roman" w:cs="Times New Roman"/>
                      <w:sz w:val="24"/>
                      <w:szCs w:val="24"/>
                      <w:lang w:val="en-US"/>
                    </w:rPr>
                  </w:rPrChange>
                </w:rPr>
                <w:t>22 November 2021</w:t>
              </w:r>
            </w:ins>
          </w:p>
        </w:tc>
        <w:tc>
          <w:tcPr>
            <w:tcW w:w="1804" w:type="dxa"/>
            <w:tcBorders>
              <w:top w:val="single" w:sz="4" w:space="0" w:color="auto"/>
              <w:left w:val="single" w:sz="4" w:space="0" w:color="auto"/>
              <w:bottom w:val="single" w:sz="4" w:space="0" w:color="auto"/>
              <w:right w:val="single" w:sz="4" w:space="0" w:color="auto"/>
            </w:tcBorders>
            <w:hideMark/>
          </w:tcPr>
          <w:p w14:paraId="408918B9" w14:textId="77777777" w:rsidR="000268DD" w:rsidRPr="00E31C6F" w:rsidRDefault="000268DD">
            <w:pPr>
              <w:tabs>
                <w:tab w:val="left" w:pos="1344"/>
              </w:tabs>
              <w:rPr>
                <w:ins w:id="35" w:author="Guna Dermawan" w:date="2021-11-17T19:36:00Z"/>
                <w:rFonts w:ascii="Times New Roman" w:hAnsi="Times New Roman" w:cs="Times New Roman"/>
                <w:b/>
                <w:bCs/>
                <w:sz w:val="24"/>
                <w:szCs w:val="24"/>
                <w:lang w:val="en-US"/>
              </w:rPr>
            </w:pPr>
            <w:ins w:id="36" w:author="Guna Dermawan" w:date="2021-11-17T19:39:00Z">
              <w:r w:rsidRPr="00E31C6F">
                <w:rPr>
                  <w:rFonts w:ascii="Times New Roman" w:hAnsi="Times New Roman" w:cs="Times New Roman"/>
                  <w:b/>
                  <w:bCs/>
                  <w:sz w:val="24"/>
                  <w:szCs w:val="24"/>
                  <w:lang w:val="en-US"/>
                  <w:rPrChange w:id="37" w:author="Unknown" w:date="2021-11-18T17:18:00Z">
                    <w:rPr>
                      <w:rFonts w:ascii="Times New Roman" w:hAnsi="Times New Roman" w:cs="Times New Roman"/>
                      <w:sz w:val="24"/>
                      <w:szCs w:val="24"/>
                      <w:lang w:val="en-US"/>
                    </w:rPr>
                  </w:rPrChange>
                </w:rPr>
                <w:t>23 November 2021</w:t>
              </w:r>
            </w:ins>
          </w:p>
        </w:tc>
      </w:tr>
      <w:tr w:rsidR="000268DD" w:rsidRPr="00E31C6F" w14:paraId="0140B74C" w14:textId="77777777" w:rsidTr="000268DD">
        <w:trPr>
          <w:ins w:id="38" w:author="Guna Dermawan" w:date="2021-11-17T19:36:00Z"/>
        </w:trPr>
        <w:tc>
          <w:tcPr>
            <w:tcW w:w="1803" w:type="dxa"/>
            <w:tcBorders>
              <w:top w:val="single" w:sz="4" w:space="0" w:color="auto"/>
              <w:left w:val="single" w:sz="4" w:space="0" w:color="auto"/>
              <w:bottom w:val="single" w:sz="4" w:space="0" w:color="auto"/>
              <w:right w:val="single" w:sz="4" w:space="0" w:color="auto"/>
            </w:tcBorders>
            <w:hideMark/>
          </w:tcPr>
          <w:p w14:paraId="4AEE0687" w14:textId="77777777" w:rsidR="000268DD" w:rsidRPr="00E31C6F" w:rsidRDefault="000268DD">
            <w:pPr>
              <w:tabs>
                <w:tab w:val="left" w:pos="1344"/>
              </w:tabs>
              <w:rPr>
                <w:ins w:id="39" w:author="Guna Dermawan" w:date="2021-11-17T19:36:00Z"/>
                <w:rFonts w:ascii="Times New Roman" w:hAnsi="Times New Roman" w:cs="Times New Roman"/>
                <w:sz w:val="24"/>
                <w:szCs w:val="24"/>
                <w:lang w:val="en-US"/>
              </w:rPr>
            </w:pPr>
            <w:ins w:id="40" w:author="Guna Dermawan" w:date="2021-11-17T19:39:00Z">
              <w:r w:rsidRPr="00E31C6F">
                <w:rPr>
                  <w:rFonts w:ascii="Times New Roman" w:hAnsi="Times New Roman" w:cs="Times New Roman"/>
                  <w:sz w:val="24"/>
                  <w:szCs w:val="24"/>
                  <w:lang w:val="en-US"/>
                </w:rPr>
                <w:lastRenderedPageBreak/>
                <w:t>1.1</w:t>
              </w:r>
            </w:ins>
          </w:p>
        </w:tc>
        <w:tc>
          <w:tcPr>
            <w:tcW w:w="1803" w:type="dxa"/>
            <w:tcBorders>
              <w:top w:val="single" w:sz="4" w:space="0" w:color="auto"/>
              <w:left w:val="single" w:sz="4" w:space="0" w:color="auto"/>
              <w:bottom w:val="single" w:sz="4" w:space="0" w:color="auto"/>
              <w:right w:val="single" w:sz="4" w:space="0" w:color="auto"/>
            </w:tcBorders>
            <w:hideMark/>
          </w:tcPr>
          <w:p w14:paraId="287D4E46" w14:textId="77777777" w:rsidR="000268DD" w:rsidRPr="00E31C6F" w:rsidRDefault="000268DD">
            <w:pPr>
              <w:tabs>
                <w:tab w:val="left" w:pos="1344"/>
              </w:tabs>
              <w:rPr>
                <w:ins w:id="41" w:author="Guna Dermawan" w:date="2021-11-17T19:36:00Z"/>
                <w:rFonts w:ascii="Times New Roman" w:hAnsi="Times New Roman" w:cs="Times New Roman"/>
                <w:sz w:val="24"/>
                <w:szCs w:val="24"/>
                <w:lang w:val="en-US"/>
              </w:rPr>
            </w:pPr>
            <w:proofErr w:type="spellStart"/>
            <w:ins w:id="42" w:author="Guna Dermawan" w:date="2021-11-17T19:39:00Z">
              <w:r w:rsidRPr="00E31C6F">
                <w:rPr>
                  <w:rFonts w:ascii="Times New Roman" w:hAnsi="Times New Roman" w:cs="Times New Roman"/>
                  <w:sz w:val="24"/>
                  <w:szCs w:val="24"/>
                  <w:lang w:val="en-US"/>
                </w:rPr>
                <w:t>Perumusan</w:t>
              </w:r>
              <w:proofErr w:type="spellEnd"/>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masalah</w:t>
              </w:r>
            </w:ins>
            <w:proofErr w:type="spellEnd"/>
          </w:p>
        </w:tc>
        <w:tc>
          <w:tcPr>
            <w:tcW w:w="1803" w:type="dxa"/>
            <w:tcBorders>
              <w:top w:val="single" w:sz="4" w:space="0" w:color="auto"/>
              <w:left w:val="single" w:sz="4" w:space="0" w:color="auto"/>
              <w:bottom w:val="single" w:sz="4" w:space="0" w:color="auto"/>
              <w:right w:val="single" w:sz="4" w:space="0" w:color="auto"/>
            </w:tcBorders>
            <w:hideMark/>
          </w:tcPr>
          <w:p w14:paraId="6A30961D" w14:textId="77777777" w:rsidR="000268DD" w:rsidRPr="00E31C6F" w:rsidRDefault="000268DD">
            <w:pPr>
              <w:tabs>
                <w:tab w:val="left" w:pos="1344"/>
              </w:tabs>
              <w:rPr>
                <w:ins w:id="43" w:author="Guna Dermawan" w:date="2021-11-17T19:36:00Z"/>
                <w:rFonts w:ascii="Times New Roman" w:hAnsi="Times New Roman" w:cs="Times New Roman"/>
                <w:sz w:val="24"/>
                <w:szCs w:val="24"/>
                <w:lang w:val="en-US"/>
              </w:rPr>
            </w:pPr>
            <w:ins w:id="44" w:author="Guna Dermawan" w:date="2021-11-17T19:39:00Z">
              <w:r w:rsidRPr="00E31C6F">
                <w:rPr>
                  <w:rFonts w:ascii="Times New Roman" w:hAnsi="Times New Roman" w:cs="Times New Roman"/>
                  <w:sz w:val="24"/>
                  <w:szCs w:val="24"/>
                  <w:lang w:val="en-US"/>
                </w:rPr>
                <w:t xml:space="preserve">1 Hari </w:t>
              </w:r>
            </w:ins>
          </w:p>
        </w:tc>
        <w:tc>
          <w:tcPr>
            <w:tcW w:w="1803" w:type="dxa"/>
            <w:tcBorders>
              <w:top w:val="single" w:sz="4" w:space="0" w:color="auto"/>
              <w:left w:val="single" w:sz="4" w:space="0" w:color="auto"/>
              <w:bottom w:val="single" w:sz="4" w:space="0" w:color="auto"/>
              <w:right w:val="single" w:sz="4" w:space="0" w:color="auto"/>
            </w:tcBorders>
            <w:hideMark/>
          </w:tcPr>
          <w:p w14:paraId="64FBC9B3" w14:textId="77777777" w:rsidR="000268DD" w:rsidRPr="00E31C6F" w:rsidRDefault="000268DD">
            <w:pPr>
              <w:tabs>
                <w:tab w:val="left" w:pos="1344"/>
              </w:tabs>
              <w:rPr>
                <w:ins w:id="45" w:author="Guna Dermawan" w:date="2021-11-17T19:36:00Z"/>
                <w:rFonts w:ascii="Times New Roman" w:hAnsi="Times New Roman" w:cs="Times New Roman"/>
                <w:sz w:val="24"/>
                <w:szCs w:val="24"/>
                <w:lang w:val="en-US"/>
              </w:rPr>
            </w:pPr>
            <w:ins w:id="46" w:author="Guna Dermawan" w:date="2021-11-17T19:39:00Z">
              <w:r w:rsidRPr="00E31C6F">
                <w:rPr>
                  <w:rFonts w:ascii="Times New Roman" w:hAnsi="Times New Roman" w:cs="Times New Roman"/>
                  <w:sz w:val="24"/>
                  <w:szCs w:val="24"/>
                  <w:lang w:val="en-US"/>
                </w:rPr>
                <w:t>22 November 2021</w:t>
              </w:r>
            </w:ins>
          </w:p>
        </w:tc>
        <w:tc>
          <w:tcPr>
            <w:tcW w:w="1804" w:type="dxa"/>
            <w:tcBorders>
              <w:top w:val="single" w:sz="4" w:space="0" w:color="auto"/>
              <w:left w:val="single" w:sz="4" w:space="0" w:color="auto"/>
              <w:bottom w:val="single" w:sz="4" w:space="0" w:color="auto"/>
              <w:right w:val="single" w:sz="4" w:space="0" w:color="auto"/>
            </w:tcBorders>
            <w:hideMark/>
          </w:tcPr>
          <w:p w14:paraId="2A75B8D6" w14:textId="77777777" w:rsidR="000268DD" w:rsidRPr="00E31C6F" w:rsidRDefault="000268DD">
            <w:pPr>
              <w:tabs>
                <w:tab w:val="left" w:pos="1344"/>
              </w:tabs>
              <w:rPr>
                <w:ins w:id="47" w:author="Guna Dermawan" w:date="2021-11-17T19:36:00Z"/>
                <w:rFonts w:ascii="Times New Roman" w:hAnsi="Times New Roman" w:cs="Times New Roman"/>
                <w:sz w:val="24"/>
                <w:szCs w:val="24"/>
                <w:lang w:val="en-US"/>
              </w:rPr>
            </w:pPr>
            <w:ins w:id="48" w:author="Guna Dermawan" w:date="2021-11-17T19:39:00Z">
              <w:r w:rsidRPr="00E31C6F">
                <w:rPr>
                  <w:rFonts w:ascii="Times New Roman" w:hAnsi="Times New Roman" w:cs="Times New Roman"/>
                  <w:sz w:val="24"/>
                  <w:szCs w:val="24"/>
                  <w:lang w:val="en-US"/>
                </w:rPr>
                <w:t>23 November 2021</w:t>
              </w:r>
            </w:ins>
          </w:p>
        </w:tc>
      </w:tr>
      <w:tr w:rsidR="000268DD" w:rsidRPr="00E31C6F" w14:paraId="6C4BFAA4" w14:textId="77777777" w:rsidTr="000268DD">
        <w:trPr>
          <w:ins w:id="49" w:author="Guna Dermawan" w:date="2021-11-17T19:36:00Z"/>
        </w:trPr>
        <w:tc>
          <w:tcPr>
            <w:tcW w:w="1803" w:type="dxa"/>
            <w:tcBorders>
              <w:top w:val="single" w:sz="4" w:space="0" w:color="auto"/>
              <w:left w:val="single" w:sz="4" w:space="0" w:color="auto"/>
              <w:bottom w:val="single" w:sz="4" w:space="0" w:color="auto"/>
              <w:right w:val="single" w:sz="4" w:space="0" w:color="auto"/>
            </w:tcBorders>
            <w:hideMark/>
          </w:tcPr>
          <w:p w14:paraId="2AC49203" w14:textId="77777777" w:rsidR="000268DD" w:rsidRPr="00E31C6F" w:rsidRDefault="000268DD">
            <w:pPr>
              <w:tabs>
                <w:tab w:val="left" w:pos="1344"/>
              </w:tabs>
              <w:rPr>
                <w:ins w:id="50" w:author="Guna Dermawan" w:date="2021-11-17T19:36:00Z"/>
                <w:rFonts w:ascii="Times New Roman" w:hAnsi="Times New Roman" w:cs="Times New Roman"/>
                <w:sz w:val="24"/>
                <w:szCs w:val="24"/>
                <w:lang w:val="en-US"/>
              </w:rPr>
            </w:pPr>
            <w:ins w:id="51" w:author="Guna Dermawan" w:date="2021-11-17T19:39:00Z">
              <w:r w:rsidRPr="00E31C6F">
                <w:rPr>
                  <w:rFonts w:ascii="Times New Roman" w:hAnsi="Times New Roman" w:cs="Times New Roman"/>
                  <w:sz w:val="24"/>
                  <w:szCs w:val="24"/>
                  <w:lang w:val="en-US"/>
                </w:rPr>
                <w:t>1.2</w:t>
              </w:r>
            </w:ins>
          </w:p>
        </w:tc>
        <w:tc>
          <w:tcPr>
            <w:tcW w:w="1803" w:type="dxa"/>
            <w:tcBorders>
              <w:top w:val="single" w:sz="4" w:space="0" w:color="auto"/>
              <w:left w:val="single" w:sz="4" w:space="0" w:color="auto"/>
              <w:bottom w:val="single" w:sz="4" w:space="0" w:color="auto"/>
              <w:right w:val="single" w:sz="4" w:space="0" w:color="auto"/>
            </w:tcBorders>
            <w:hideMark/>
          </w:tcPr>
          <w:p w14:paraId="522247CB" w14:textId="77777777" w:rsidR="000268DD" w:rsidRPr="00E31C6F" w:rsidRDefault="000268DD">
            <w:pPr>
              <w:tabs>
                <w:tab w:val="left" w:pos="1344"/>
              </w:tabs>
              <w:rPr>
                <w:ins w:id="52" w:author="Guna Dermawan" w:date="2021-11-17T19:36:00Z"/>
                <w:rFonts w:ascii="Times New Roman" w:hAnsi="Times New Roman" w:cs="Times New Roman"/>
                <w:sz w:val="24"/>
                <w:szCs w:val="24"/>
                <w:lang w:val="en-US"/>
              </w:rPr>
            </w:pPr>
            <w:proofErr w:type="spellStart"/>
            <w:ins w:id="53" w:author="Guna Dermawan" w:date="2021-11-17T19:39:00Z">
              <w:r w:rsidRPr="00E31C6F">
                <w:rPr>
                  <w:rFonts w:ascii="Times New Roman" w:hAnsi="Times New Roman" w:cs="Times New Roman"/>
                  <w:sz w:val="24"/>
                  <w:szCs w:val="24"/>
                  <w:lang w:val="en-US"/>
                </w:rPr>
                <w:t>Mema</w:t>
              </w:r>
            </w:ins>
            <w:ins w:id="54" w:author="Guna Dermawan" w:date="2021-11-17T19:40:00Z">
              <w:r w:rsidRPr="00E31C6F">
                <w:rPr>
                  <w:rFonts w:ascii="Times New Roman" w:hAnsi="Times New Roman" w:cs="Times New Roman"/>
                  <w:sz w:val="24"/>
                  <w:szCs w:val="24"/>
                  <w:lang w:val="en-US"/>
                </w:rPr>
                <w:t>hami</w:t>
              </w:r>
              <w:proofErr w:type="spellEnd"/>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kinerja</w:t>
              </w:r>
              <w:proofErr w:type="spellEnd"/>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sistem</w:t>
              </w:r>
            </w:ins>
            <w:proofErr w:type="spellEnd"/>
          </w:p>
        </w:tc>
        <w:tc>
          <w:tcPr>
            <w:tcW w:w="1803" w:type="dxa"/>
            <w:tcBorders>
              <w:top w:val="single" w:sz="4" w:space="0" w:color="auto"/>
              <w:left w:val="single" w:sz="4" w:space="0" w:color="auto"/>
              <w:bottom w:val="single" w:sz="4" w:space="0" w:color="auto"/>
              <w:right w:val="single" w:sz="4" w:space="0" w:color="auto"/>
            </w:tcBorders>
            <w:hideMark/>
          </w:tcPr>
          <w:p w14:paraId="08291FC3" w14:textId="77777777" w:rsidR="000268DD" w:rsidRPr="00E31C6F" w:rsidRDefault="000268DD">
            <w:pPr>
              <w:tabs>
                <w:tab w:val="left" w:pos="1344"/>
              </w:tabs>
              <w:rPr>
                <w:ins w:id="55" w:author="Guna Dermawan" w:date="2021-11-17T19:36:00Z"/>
                <w:rFonts w:ascii="Times New Roman" w:hAnsi="Times New Roman" w:cs="Times New Roman"/>
                <w:sz w:val="24"/>
                <w:szCs w:val="24"/>
                <w:lang w:val="en-US"/>
              </w:rPr>
            </w:pPr>
            <w:ins w:id="56" w:author="Guna Dermawan" w:date="2021-11-17T19:40:00Z">
              <w:r w:rsidRPr="00E31C6F">
                <w:rPr>
                  <w:rFonts w:ascii="Times New Roman" w:hAnsi="Times New Roman" w:cs="Times New Roman"/>
                  <w:sz w:val="24"/>
                  <w:szCs w:val="24"/>
                  <w:lang w:val="en-US"/>
                </w:rPr>
                <w:t xml:space="preserve">1 Hari </w:t>
              </w:r>
            </w:ins>
          </w:p>
        </w:tc>
        <w:tc>
          <w:tcPr>
            <w:tcW w:w="1803" w:type="dxa"/>
            <w:tcBorders>
              <w:top w:val="single" w:sz="4" w:space="0" w:color="auto"/>
              <w:left w:val="single" w:sz="4" w:space="0" w:color="auto"/>
              <w:bottom w:val="single" w:sz="4" w:space="0" w:color="auto"/>
              <w:right w:val="single" w:sz="4" w:space="0" w:color="auto"/>
            </w:tcBorders>
            <w:hideMark/>
          </w:tcPr>
          <w:p w14:paraId="2CB431F1" w14:textId="77777777" w:rsidR="000268DD" w:rsidRPr="00E31C6F" w:rsidRDefault="000268DD">
            <w:pPr>
              <w:tabs>
                <w:tab w:val="left" w:pos="1344"/>
              </w:tabs>
              <w:rPr>
                <w:ins w:id="57" w:author="Guna Dermawan" w:date="2021-11-17T19:36:00Z"/>
                <w:rFonts w:ascii="Times New Roman" w:hAnsi="Times New Roman" w:cs="Times New Roman"/>
                <w:sz w:val="24"/>
                <w:szCs w:val="24"/>
                <w:lang w:val="en-US"/>
              </w:rPr>
            </w:pPr>
            <w:ins w:id="58" w:author="Guna Dermawan" w:date="2021-11-17T19:40:00Z">
              <w:r w:rsidRPr="00E31C6F">
                <w:rPr>
                  <w:rFonts w:ascii="Times New Roman" w:hAnsi="Times New Roman" w:cs="Times New Roman"/>
                  <w:sz w:val="24"/>
                  <w:szCs w:val="24"/>
                  <w:lang w:val="en-US"/>
                </w:rPr>
                <w:t>22 November 2021</w:t>
              </w:r>
            </w:ins>
          </w:p>
        </w:tc>
        <w:tc>
          <w:tcPr>
            <w:tcW w:w="1804" w:type="dxa"/>
            <w:tcBorders>
              <w:top w:val="single" w:sz="4" w:space="0" w:color="auto"/>
              <w:left w:val="single" w:sz="4" w:space="0" w:color="auto"/>
              <w:bottom w:val="single" w:sz="4" w:space="0" w:color="auto"/>
              <w:right w:val="single" w:sz="4" w:space="0" w:color="auto"/>
            </w:tcBorders>
            <w:hideMark/>
          </w:tcPr>
          <w:p w14:paraId="17ECA393" w14:textId="77777777" w:rsidR="000268DD" w:rsidRPr="00E31C6F" w:rsidRDefault="000268DD">
            <w:pPr>
              <w:tabs>
                <w:tab w:val="left" w:pos="1344"/>
              </w:tabs>
              <w:rPr>
                <w:ins w:id="59" w:author="Guna Dermawan" w:date="2021-11-17T19:36:00Z"/>
                <w:rFonts w:ascii="Times New Roman" w:hAnsi="Times New Roman" w:cs="Times New Roman"/>
                <w:sz w:val="24"/>
                <w:szCs w:val="24"/>
                <w:lang w:val="en-US"/>
              </w:rPr>
            </w:pPr>
            <w:ins w:id="60" w:author="Guna Dermawan" w:date="2021-11-17T19:40:00Z">
              <w:r w:rsidRPr="00E31C6F">
                <w:rPr>
                  <w:rFonts w:ascii="Times New Roman" w:hAnsi="Times New Roman" w:cs="Times New Roman"/>
                  <w:sz w:val="24"/>
                  <w:szCs w:val="24"/>
                  <w:lang w:val="en-US"/>
                </w:rPr>
                <w:t>23 November 2021</w:t>
              </w:r>
            </w:ins>
          </w:p>
        </w:tc>
      </w:tr>
      <w:tr w:rsidR="000268DD" w:rsidRPr="00E31C6F" w14:paraId="30C620A9" w14:textId="77777777" w:rsidTr="000268DD">
        <w:trPr>
          <w:ins w:id="61" w:author="Guna Dermawan" w:date="2021-11-17T19:36:00Z"/>
        </w:trPr>
        <w:tc>
          <w:tcPr>
            <w:tcW w:w="1803" w:type="dxa"/>
            <w:tcBorders>
              <w:top w:val="single" w:sz="4" w:space="0" w:color="auto"/>
              <w:left w:val="single" w:sz="4" w:space="0" w:color="auto"/>
              <w:bottom w:val="single" w:sz="4" w:space="0" w:color="auto"/>
              <w:right w:val="single" w:sz="4" w:space="0" w:color="auto"/>
            </w:tcBorders>
            <w:hideMark/>
          </w:tcPr>
          <w:p w14:paraId="39DB6748" w14:textId="77777777" w:rsidR="000268DD" w:rsidRPr="00E31C6F" w:rsidRDefault="000268DD">
            <w:pPr>
              <w:tabs>
                <w:tab w:val="left" w:pos="1344"/>
              </w:tabs>
              <w:rPr>
                <w:ins w:id="62" w:author="Guna Dermawan" w:date="2021-11-17T19:36:00Z"/>
                <w:rFonts w:ascii="Times New Roman" w:hAnsi="Times New Roman" w:cs="Times New Roman"/>
                <w:sz w:val="24"/>
                <w:szCs w:val="24"/>
                <w:lang w:val="en-US"/>
              </w:rPr>
            </w:pPr>
            <w:ins w:id="63" w:author="Guna Dermawan" w:date="2021-11-17T19:41:00Z">
              <w:r w:rsidRPr="00E31C6F">
                <w:rPr>
                  <w:rFonts w:ascii="Times New Roman" w:hAnsi="Times New Roman" w:cs="Times New Roman"/>
                  <w:sz w:val="24"/>
                  <w:szCs w:val="24"/>
                  <w:lang w:val="en-US"/>
                </w:rPr>
                <w:t>1.3</w:t>
              </w:r>
            </w:ins>
          </w:p>
        </w:tc>
        <w:tc>
          <w:tcPr>
            <w:tcW w:w="1803" w:type="dxa"/>
            <w:tcBorders>
              <w:top w:val="single" w:sz="4" w:space="0" w:color="auto"/>
              <w:left w:val="single" w:sz="4" w:space="0" w:color="auto"/>
              <w:bottom w:val="single" w:sz="4" w:space="0" w:color="auto"/>
              <w:right w:val="single" w:sz="4" w:space="0" w:color="auto"/>
            </w:tcBorders>
            <w:hideMark/>
          </w:tcPr>
          <w:p w14:paraId="3115F8D1" w14:textId="77777777" w:rsidR="000268DD" w:rsidRPr="00E31C6F" w:rsidRDefault="000268DD">
            <w:pPr>
              <w:tabs>
                <w:tab w:val="left" w:pos="1344"/>
              </w:tabs>
              <w:rPr>
                <w:ins w:id="64" w:author="Guna Dermawan" w:date="2021-11-17T19:36:00Z"/>
                <w:rFonts w:ascii="Times New Roman" w:hAnsi="Times New Roman" w:cs="Times New Roman"/>
                <w:sz w:val="24"/>
                <w:szCs w:val="24"/>
                <w:lang w:val="en-US"/>
              </w:rPr>
            </w:pPr>
            <w:ins w:id="65" w:author="Guna Dermawan" w:date="2021-11-17T19:41:00Z">
              <w:r w:rsidRPr="00E31C6F">
                <w:rPr>
                  <w:rFonts w:ascii="Times New Roman" w:hAnsi="Times New Roman" w:cs="Times New Roman"/>
                  <w:sz w:val="24"/>
                  <w:szCs w:val="24"/>
                  <w:lang w:val="en-US"/>
                </w:rPr>
                <w:t xml:space="preserve">Analisa </w:t>
              </w:r>
              <w:proofErr w:type="spellStart"/>
              <w:r w:rsidRPr="00E31C6F">
                <w:rPr>
                  <w:rFonts w:ascii="Times New Roman" w:hAnsi="Times New Roman" w:cs="Times New Roman"/>
                  <w:sz w:val="24"/>
                  <w:szCs w:val="24"/>
                  <w:lang w:val="en-US"/>
                </w:rPr>
                <w:t>hasil</w:t>
              </w:r>
            </w:ins>
            <w:proofErr w:type="spellEnd"/>
          </w:p>
        </w:tc>
        <w:tc>
          <w:tcPr>
            <w:tcW w:w="1803" w:type="dxa"/>
            <w:tcBorders>
              <w:top w:val="single" w:sz="4" w:space="0" w:color="auto"/>
              <w:left w:val="single" w:sz="4" w:space="0" w:color="auto"/>
              <w:bottom w:val="single" w:sz="4" w:space="0" w:color="auto"/>
              <w:right w:val="single" w:sz="4" w:space="0" w:color="auto"/>
            </w:tcBorders>
            <w:hideMark/>
          </w:tcPr>
          <w:p w14:paraId="32F74497" w14:textId="77777777" w:rsidR="000268DD" w:rsidRPr="00E31C6F" w:rsidRDefault="000268DD">
            <w:pPr>
              <w:tabs>
                <w:tab w:val="left" w:pos="1344"/>
              </w:tabs>
              <w:rPr>
                <w:ins w:id="66" w:author="Guna Dermawan" w:date="2021-11-17T19:36:00Z"/>
                <w:rFonts w:ascii="Times New Roman" w:hAnsi="Times New Roman" w:cs="Times New Roman"/>
                <w:sz w:val="24"/>
                <w:szCs w:val="24"/>
                <w:lang w:val="en-US"/>
              </w:rPr>
            </w:pPr>
            <w:ins w:id="67" w:author="Guna Dermawan" w:date="2021-11-17T19:41:00Z">
              <w:r w:rsidRPr="00E31C6F">
                <w:rPr>
                  <w:rFonts w:ascii="Times New Roman" w:hAnsi="Times New Roman" w:cs="Times New Roman"/>
                  <w:sz w:val="24"/>
                  <w:szCs w:val="24"/>
                  <w:lang w:val="en-US"/>
                </w:rPr>
                <w:t>1 Hari</w:t>
              </w:r>
            </w:ins>
          </w:p>
        </w:tc>
        <w:tc>
          <w:tcPr>
            <w:tcW w:w="1803" w:type="dxa"/>
            <w:tcBorders>
              <w:top w:val="single" w:sz="4" w:space="0" w:color="auto"/>
              <w:left w:val="single" w:sz="4" w:space="0" w:color="auto"/>
              <w:bottom w:val="single" w:sz="4" w:space="0" w:color="auto"/>
              <w:right w:val="single" w:sz="4" w:space="0" w:color="auto"/>
            </w:tcBorders>
            <w:hideMark/>
          </w:tcPr>
          <w:p w14:paraId="530F2674" w14:textId="77777777" w:rsidR="000268DD" w:rsidRPr="00E31C6F" w:rsidRDefault="000268DD">
            <w:pPr>
              <w:tabs>
                <w:tab w:val="left" w:pos="1344"/>
              </w:tabs>
              <w:rPr>
                <w:ins w:id="68" w:author="Guna Dermawan" w:date="2021-11-17T19:36:00Z"/>
                <w:rFonts w:ascii="Times New Roman" w:hAnsi="Times New Roman" w:cs="Times New Roman"/>
                <w:sz w:val="24"/>
                <w:szCs w:val="24"/>
                <w:lang w:val="en-US"/>
              </w:rPr>
            </w:pPr>
            <w:ins w:id="69" w:author="Guna Dermawan" w:date="2021-11-17T19:41:00Z">
              <w:r w:rsidRPr="00E31C6F">
                <w:rPr>
                  <w:rFonts w:ascii="Times New Roman" w:hAnsi="Times New Roman" w:cs="Times New Roman"/>
                  <w:sz w:val="24"/>
                  <w:szCs w:val="24"/>
                  <w:lang w:val="en-US"/>
                </w:rPr>
                <w:t>23 November 2021</w:t>
              </w:r>
            </w:ins>
          </w:p>
        </w:tc>
        <w:tc>
          <w:tcPr>
            <w:tcW w:w="1804" w:type="dxa"/>
            <w:tcBorders>
              <w:top w:val="single" w:sz="4" w:space="0" w:color="auto"/>
              <w:left w:val="single" w:sz="4" w:space="0" w:color="auto"/>
              <w:bottom w:val="single" w:sz="4" w:space="0" w:color="auto"/>
              <w:right w:val="single" w:sz="4" w:space="0" w:color="auto"/>
            </w:tcBorders>
            <w:hideMark/>
          </w:tcPr>
          <w:p w14:paraId="07430291" w14:textId="77777777" w:rsidR="000268DD" w:rsidRPr="00E31C6F" w:rsidRDefault="000268DD">
            <w:pPr>
              <w:tabs>
                <w:tab w:val="left" w:pos="1344"/>
              </w:tabs>
              <w:rPr>
                <w:ins w:id="70" w:author="Guna Dermawan" w:date="2021-11-17T19:36:00Z"/>
                <w:rFonts w:ascii="Times New Roman" w:hAnsi="Times New Roman" w:cs="Times New Roman"/>
                <w:sz w:val="24"/>
                <w:szCs w:val="24"/>
                <w:lang w:val="en-US"/>
              </w:rPr>
            </w:pPr>
            <w:ins w:id="71" w:author="Guna Dermawan" w:date="2021-11-17T19:41:00Z">
              <w:r w:rsidRPr="00E31C6F">
                <w:rPr>
                  <w:rFonts w:ascii="Times New Roman" w:hAnsi="Times New Roman" w:cs="Times New Roman"/>
                  <w:sz w:val="24"/>
                  <w:szCs w:val="24"/>
                  <w:lang w:val="en-US"/>
                </w:rPr>
                <w:t>23 November 2021</w:t>
              </w:r>
            </w:ins>
          </w:p>
        </w:tc>
      </w:tr>
      <w:tr w:rsidR="000268DD" w:rsidRPr="00E31C6F" w14:paraId="00F5F560" w14:textId="77777777" w:rsidTr="000268DD">
        <w:trPr>
          <w:ins w:id="72" w:author="Guna Dermawan" w:date="2021-11-17T19:36:00Z"/>
        </w:trPr>
        <w:tc>
          <w:tcPr>
            <w:tcW w:w="1803" w:type="dxa"/>
            <w:tcBorders>
              <w:top w:val="single" w:sz="4" w:space="0" w:color="auto"/>
              <w:left w:val="single" w:sz="4" w:space="0" w:color="auto"/>
              <w:bottom w:val="single" w:sz="4" w:space="0" w:color="auto"/>
              <w:right w:val="single" w:sz="4" w:space="0" w:color="auto"/>
            </w:tcBorders>
            <w:hideMark/>
          </w:tcPr>
          <w:p w14:paraId="3BDFBEC6" w14:textId="77777777" w:rsidR="000268DD" w:rsidRPr="00E31C6F" w:rsidRDefault="000268DD">
            <w:pPr>
              <w:tabs>
                <w:tab w:val="left" w:pos="1344"/>
              </w:tabs>
              <w:rPr>
                <w:ins w:id="73" w:author="Guna Dermawan" w:date="2021-11-17T19:36:00Z"/>
                <w:rFonts w:ascii="Times New Roman" w:hAnsi="Times New Roman" w:cs="Times New Roman"/>
                <w:sz w:val="24"/>
                <w:szCs w:val="24"/>
                <w:lang w:val="en-US"/>
              </w:rPr>
            </w:pPr>
            <w:ins w:id="74" w:author="Guna Dermawan" w:date="2021-11-17T19:41:00Z">
              <w:r w:rsidRPr="00E31C6F">
                <w:rPr>
                  <w:rFonts w:ascii="Times New Roman" w:hAnsi="Times New Roman" w:cs="Times New Roman"/>
                  <w:sz w:val="24"/>
                  <w:szCs w:val="24"/>
                  <w:lang w:val="en-US"/>
                </w:rPr>
                <w:t>1.4</w:t>
              </w:r>
            </w:ins>
          </w:p>
        </w:tc>
        <w:tc>
          <w:tcPr>
            <w:tcW w:w="1803" w:type="dxa"/>
            <w:tcBorders>
              <w:top w:val="single" w:sz="4" w:space="0" w:color="auto"/>
              <w:left w:val="single" w:sz="4" w:space="0" w:color="auto"/>
              <w:bottom w:val="single" w:sz="4" w:space="0" w:color="auto"/>
              <w:right w:val="single" w:sz="4" w:space="0" w:color="auto"/>
            </w:tcBorders>
            <w:hideMark/>
          </w:tcPr>
          <w:p w14:paraId="11A6816F" w14:textId="77777777" w:rsidR="000268DD" w:rsidRPr="00E31C6F" w:rsidRDefault="000268DD">
            <w:pPr>
              <w:tabs>
                <w:tab w:val="left" w:pos="1344"/>
              </w:tabs>
              <w:rPr>
                <w:ins w:id="75" w:author="Guna Dermawan" w:date="2021-11-17T19:36:00Z"/>
                <w:rFonts w:ascii="Times New Roman" w:hAnsi="Times New Roman" w:cs="Times New Roman"/>
                <w:sz w:val="24"/>
                <w:szCs w:val="24"/>
                <w:lang w:val="en-US"/>
              </w:rPr>
            </w:pPr>
            <w:proofErr w:type="spellStart"/>
            <w:ins w:id="76" w:author="Guna Dermawan" w:date="2021-11-17T19:42:00Z">
              <w:r w:rsidRPr="00E31C6F">
                <w:rPr>
                  <w:rFonts w:ascii="Times New Roman" w:hAnsi="Times New Roman" w:cs="Times New Roman"/>
                  <w:sz w:val="24"/>
                  <w:szCs w:val="24"/>
                  <w:lang w:val="en-US"/>
                </w:rPr>
                <w:t>Pengumpulan</w:t>
              </w:r>
              <w:proofErr w:type="spellEnd"/>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referensi</w:t>
              </w:r>
            </w:ins>
            <w:proofErr w:type="spellEnd"/>
          </w:p>
        </w:tc>
        <w:tc>
          <w:tcPr>
            <w:tcW w:w="1803" w:type="dxa"/>
            <w:tcBorders>
              <w:top w:val="single" w:sz="4" w:space="0" w:color="auto"/>
              <w:left w:val="single" w:sz="4" w:space="0" w:color="auto"/>
              <w:bottom w:val="single" w:sz="4" w:space="0" w:color="auto"/>
              <w:right w:val="single" w:sz="4" w:space="0" w:color="auto"/>
            </w:tcBorders>
            <w:hideMark/>
          </w:tcPr>
          <w:p w14:paraId="3BC02816" w14:textId="77777777" w:rsidR="000268DD" w:rsidRPr="00E31C6F" w:rsidRDefault="000268DD">
            <w:pPr>
              <w:tabs>
                <w:tab w:val="left" w:pos="1344"/>
              </w:tabs>
              <w:rPr>
                <w:ins w:id="77" w:author="Guna Dermawan" w:date="2021-11-17T19:36:00Z"/>
                <w:rFonts w:ascii="Times New Roman" w:hAnsi="Times New Roman" w:cs="Times New Roman"/>
                <w:sz w:val="24"/>
                <w:szCs w:val="24"/>
                <w:lang w:val="en-US"/>
              </w:rPr>
            </w:pPr>
            <w:ins w:id="78" w:author="Guna Dermawan" w:date="2021-11-17T19:42:00Z">
              <w:r w:rsidRPr="00E31C6F">
                <w:rPr>
                  <w:rFonts w:ascii="Times New Roman" w:hAnsi="Times New Roman" w:cs="Times New Roman"/>
                  <w:sz w:val="24"/>
                  <w:szCs w:val="24"/>
                  <w:lang w:val="en-US"/>
                </w:rPr>
                <w:t>1 Hari</w:t>
              </w:r>
            </w:ins>
          </w:p>
        </w:tc>
        <w:tc>
          <w:tcPr>
            <w:tcW w:w="1803" w:type="dxa"/>
            <w:tcBorders>
              <w:top w:val="single" w:sz="4" w:space="0" w:color="auto"/>
              <w:left w:val="single" w:sz="4" w:space="0" w:color="auto"/>
              <w:bottom w:val="single" w:sz="4" w:space="0" w:color="auto"/>
              <w:right w:val="single" w:sz="4" w:space="0" w:color="auto"/>
            </w:tcBorders>
            <w:hideMark/>
          </w:tcPr>
          <w:p w14:paraId="55CEA6A3" w14:textId="77777777" w:rsidR="000268DD" w:rsidRPr="00E31C6F" w:rsidRDefault="000268DD">
            <w:pPr>
              <w:tabs>
                <w:tab w:val="left" w:pos="1344"/>
              </w:tabs>
              <w:rPr>
                <w:ins w:id="79" w:author="Guna Dermawan" w:date="2021-11-17T19:42:00Z"/>
                <w:rFonts w:ascii="Times New Roman" w:hAnsi="Times New Roman" w:cs="Times New Roman"/>
                <w:sz w:val="24"/>
                <w:szCs w:val="24"/>
                <w:lang w:val="en-US"/>
              </w:rPr>
            </w:pPr>
            <w:ins w:id="80" w:author="Guna Dermawan" w:date="2021-11-17T19:42:00Z">
              <w:r w:rsidRPr="00E31C6F">
                <w:rPr>
                  <w:rFonts w:ascii="Times New Roman" w:hAnsi="Times New Roman" w:cs="Times New Roman"/>
                  <w:sz w:val="24"/>
                  <w:szCs w:val="24"/>
                  <w:lang w:val="en-US"/>
                </w:rPr>
                <w:t xml:space="preserve">23 November </w:t>
              </w:r>
            </w:ins>
          </w:p>
          <w:p w14:paraId="73DBA277" w14:textId="77777777" w:rsidR="000268DD" w:rsidRPr="00E31C6F" w:rsidRDefault="000268DD">
            <w:pPr>
              <w:tabs>
                <w:tab w:val="left" w:pos="1344"/>
              </w:tabs>
              <w:rPr>
                <w:ins w:id="81" w:author="Guna Dermawan" w:date="2021-11-17T19:36:00Z"/>
                <w:rFonts w:ascii="Times New Roman" w:hAnsi="Times New Roman" w:cs="Times New Roman"/>
                <w:sz w:val="24"/>
                <w:szCs w:val="24"/>
                <w:lang w:val="en-US"/>
              </w:rPr>
            </w:pPr>
            <w:ins w:id="82" w:author="Guna Dermawan" w:date="2021-11-17T19:42:00Z">
              <w:r w:rsidRPr="00E31C6F">
                <w:rPr>
                  <w:rFonts w:ascii="Times New Roman" w:hAnsi="Times New Roman" w:cs="Times New Roman"/>
                  <w:sz w:val="24"/>
                  <w:szCs w:val="24"/>
                  <w:lang w:val="en-US"/>
                </w:rPr>
                <w:t>2021</w:t>
              </w:r>
            </w:ins>
          </w:p>
        </w:tc>
        <w:tc>
          <w:tcPr>
            <w:tcW w:w="1804" w:type="dxa"/>
            <w:tcBorders>
              <w:top w:val="single" w:sz="4" w:space="0" w:color="auto"/>
              <w:left w:val="single" w:sz="4" w:space="0" w:color="auto"/>
              <w:bottom w:val="single" w:sz="4" w:space="0" w:color="auto"/>
              <w:right w:val="single" w:sz="4" w:space="0" w:color="auto"/>
            </w:tcBorders>
            <w:hideMark/>
          </w:tcPr>
          <w:p w14:paraId="4BF4949C" w14:textId="77777777" w:rsidR="000268DD" w:rsidRPr="00E31C6F" w:rsidRDefault="000268DD">
            <w:pPr>
              <w:tabs>
                <w:tab w:val="left" w:pos="1344"/>
              </w:tabs>
              <w:rPr>
                <w:ins w:id="83" w:author="Guna Dermawan" w:date="2021-11-17T19:36:00Z"/>
                <w:rFonts w:ascii="Times New Roman" w:hAnsi="Times New Roman" w:cs="Times New Roman"/>
                <w:sz w:val="24"/>
                <w:szCs w:val="24"/>
                <w:lang w:val="en-US"/>
              </w:rPr>
            </w:pPr>
            <w:ins w:id="84" w:author="Guna Dermawan" w:date="2021-11-17T19:42:00Z">
              <w:r w:rsidRPr="00E31C6F">
                <w:rPr>
                  <w:rFonts w:ascii="Times New Roman" w:hAnsi="Times New Roman" w:cs="Times New Roman"/>
                  <w:sz w:val="24"/>
                  <w:szCs w:val="24"/>
                  <w:lang w:val="en-US"/>
                </w:rPr>
                <w:t>23 November 2021</w:t>
              </w:r>
            </w:ins>
          </w:p>
        </w:tc>
      </w:tr>
      <w:tr w:rsidR="000268DD" w:rsidRPr="00E31C6F" w14:paraId="18034FA0" w14:textId="77777777" w:rsidTr="000268DD">
        <w:trPr>
          <w:ins w:id="85" w:author="Guna Dermawan" w:date="2021-11-17T19:36:00Z"/>
        </w:trPr>
        <w:tc>
          <w:tcPr>
            <w:tcW w:w="1803" w:type="dxa"/>
            <w:tcBorders>
              <w:top w:val="single" w:sz="4" w:space="0" w:color="auto"/>
              <w:left w:val="single" w:sz="4" w:space="0" w:color="auto"/>
              <w:bottom w:val="single" w:sz="4" w:space="0" w:color="auto"/>
              <w:right w:val="single" w:sz="4" w:space="0" w:color="auto"/>
            </w:tcBorders>
            <w:hideMark/>
          </w:tcPr>
          <w:p w14:paraId="76D30909" w14:textId="77777777" w:rsidR="000268DD" w:rsidRPr="00E31C6F" w:rsidRDefault="000268DD">
            <w:pPr>
              <w:tabs>
                <w:tab w:val="left" w:pos="1344"/>
              </w:tabs>
              <w:rPr>
                <w:ins w:id="86" w:author="Guna Dermawan" w:date="2021-11-17T19:36:00Z"/>
                <w:rFonts w:ascii="Times New Roman" w:hAnsi="Times New Roman" w:cs="Times New Roman"/>
                <w:b/>
                <w:bCs/>
                <w:sz w:val="24"/>
                <w:szCs w:val="24"/>
                <w:lang w:val="en-US"/>
              </w:rPr>
            </w:pPr>
            <w:ins w:id="87" w:author="Guna Dermawan" w:date="2021-11-17T19:42:00Z">
              <w:r w:rsidRPr="00E31C6F">
                <w:rPr>
                  <w:rFonts w:ascii="Times New Roman" w:hAnsi="Times New Roman" w:cs="Times New Roman"/>
                  <w:b/>
                  <w:bCs/>
                  <w:sz w:val="24"/>
                  <w:szCs w:val="24"/>
                  <w:lang w:val="en-US"/>
                  <w:rPrChange w:id="88" w:author="Unknown" w:date="2021-11-17T20:02:00Z">
                    <w:rPr>
                      <w:rFonts w:ascii="Times New Roman" w:hAnsi="Times New Roman" w:cs="Times New Roman"/>
                      <w:sz w:val="24"/>
                      <w:szCs w:val="24"/>
                      <w:lang w:val="en-US"/>
                    </w:rPr>
                  </w:rPrChange>
                </w:rPr>
                <w:t>2.0</w:t>
              </w:r>
            </w:ins>
          </w:p>
        </w:tc>
        <w:tc>
          <w:tcPr>
            <w:tcW w:w="1803" w:type="dxa"/>
            <w:tcBorders>
              <w:top w:val="single" w:sz="4" w:space="0" w:color="auto"/>
              <w:left w:val="single" w:sz="4" w:space="0" w:color="auto"/>
              <w:bottom w:val="single" w:sz="4" w:space="0" w:color="auto"/>
              <w:right w:val="single" w:sz="4" w:space="0" w:color="auto"/>
            </w:tcBorders>
            <w:hideMark/>
          </w:tcPr>
          <w:p w14:paraId="190EA213" w14:textId="77777777" w:rsidR="000268DD" w:rsidRPr="00E31C6F" w:rsidRDefault="000268DD">
            <w:pPr>
              <w:tabs>
                <w:tab w:val="left" w:pos="1344"/>
              </w:tabs>
              <w:rPr>
                <w:ins w:id="89" w:author="Guna Dermawan" w:date="2021-11-17T19:36:00Z"/>
                <w:rFonts w:ascii="Times New Roman" w:hAnsi="Times New Roman" w:cs="Times New Roman"/>
                <w:b/>
                <w:bCs/>
                <w:sz w:val="24"/>
                <w:szCs w:val="24"/>
                <w:lang w:val="en-US"/>
              </w:rPr>
            </w:pPr>
            <w:ins w:id="90" w:author="Guna Dermawan" w:date="2021-11-17T19:42:00Z">
              <w:r w:rsidRPr="00E31C6F">
                <w:rPr>
                  <w:rFonts w:ascii="Times New Roman" w:hAnsi="Times New Roman" w:cs="Times New Roman"/>
                  <w:b/>
                  <w:bCs/>
                  <w:sz w:val="24"/>
                  <w:szCs w:val="24"/>
                  <w:lang w:val="en-US"/>
                  <w:rPrChange w:id="91" w:author="Unknown" w:date="2021-11-17T20:02:00Z">
                    <w:rPr>
                      <w:rFonts w:ascii="Times New Roman" w:hAnsi="Times New Roman" w:cs="Times New Roman"/>
                      <w:sz w:val="24"/>
                      <w:szCs w:val="24"/>
                      <w:lang w:val="en-US"/>
                    </w:rPr>
                  </w:rPrChange>
                </w:rPr>
                <w:t>UI Desain</w:t>
              </w:r>
            </w:ins>
          </w:p>
        </w:tc>
        <w:tc>
          <w:tcPr>
            <w:tcW w:w="1803" w:type="dxa"/>
            <w:tcBorders>
              <w:top w:val="single" w:sz="4" w:space="0" w:color="auto"/>
              <w:left w:val="single" w:sz="4" w:space="0" w:color="auto"/>
              <w:bottom w:val="single" w:sz="4" w:space="0" w:color="auto"/>
              <w:right w:val="single" w:sz="4" w:space="0" w:color="auto"/>
            </w:tcBorders>
            <w:hideMark/>
          </w:tcPr>
          <w:p w14:paraId="616C5F09" w14:textId="77777777" w:rsidR="000268DD" w:rsidRPr="00E31C6F" w:rsidRDefault="000268DD">
            <w:pPr>
              <w:tabs>
                <w:tab w:val="left" w:pos="1344"/>
              </w:tabs>
              <w:rPr>
                <w:ins w:id="92" w:author="Guna Dermawan" w:date="2021-11-17T19:36:00Z"/>
                <w:rFonts w:ascii="Times New Roman" w:hAnsi="Times New Roman" w:cs="Times New Roman"/>
                <w:b/>
                <w:bCs/>
                <w:sz w:val="24"/>
                <w:szCs w:val="24"/>
                <w:lang w:val="en-US"/>
              </w:rPr>
            </w:pPr>
            <w:ins w:id="93" w:author="Guna Dermawan" w:date="2021-11-17T19:42:00Z">
              <w:r w:rsidRPr="00E31C6F">
                <w:rPr>
                  <w:rFonts w:ascii="Times New Roman" w:hAnsi="Times New Roman" w:cs="Times New Roman"/>
                  <w:b/>
                  <w:bCs/>
                  <w:sz w:val="24"/>
                  <w:szCs w:val="24"/>
                  <w:lang w:val="en-US"/>
                  <w:rPrChange w:id="94" w:author="Unknown" w:date="2021-11-17T20:02:00Z">
                    <w:rPr>
                      <w:rFonts w:ascii="Times New Roman" w:hAnsi="Times New Roman" w:cs="Times New Roman"/>
                      <w:sz w:val="24"/>
                      <w:szCs w:val="24"/>
                      <w:lang w:val="en-US"/>
                    </w:rPr>
                  </w:rPrChange>
                </w:rPr>
                <w:t>3 Hari</w:t>
              </w:r>
            </w:ins>
          </w:p>
        </w:tc>
        <w:tc>
          <w:tcPr>
            <w:tcW w:w="1803" w:type="dxa"/>
            <w:tcBorders>
              <w:top w:val="single" w:sz="4" w:space="0" w:color="auto"/>
              <w:left w:val="single" w:sz="4" w:space="0" w:color="auto"/>
              <w:bottom w:val="single" w:sz="4" w:space="0" w:color="auto"/>
              <w:right w:val="single" w:sz="4" w:space="0" w:color="auto"/>
            </w:tcBorders>
            <w:hideMark/>
          </w:tcPr>
          <w:p w14:paraId="1586B596" w14:textId="77777777" w:rsidR="000268DD" w:rsidRPr="00E31C6F" w:rsidRDefault="000268DD">
            <w:pPr>
              <w:tabs>
                <w:tab w:val="left" w:pos="1344"/>
              </w:tabs>
              <w:rPr>
                <w:ins w:id="95" w:author="Guna Dermawan" w:date="2021-11-17T19:36:00Z"/>
                <w:rFonts w:ascii="Times New Roman" w:hAnsi="Times New Roman" w:cs="Times New Roman"/>
                <w:b/>
                <w:bCs/>
                <w:sz w:val="24"/>
                <w:szCs w:val="24"/>
                <w:lang w:val="en-US"/>
              </w:rPr>
            </w:pPr>
            <w:ins w:id="96" w:author="Guna Dermawan" w:date="2021-11-17T19:42:00Z">
              <w:r w:rsidRPr="00E31C6F">
                <w:rPr>
                  <w:rFonts w:ascii="Times New Roman" w:hAnsi="Times New Roman" w:cs="Times New Roman"/>
                  <w:b/>
                  <w:bCs/>
                  <w:sz w:val="24"/>
                  <w:szCs w:val="24"/>
                  <w:lang w:val="en-US"/>
                  <w:rPrChange w:id="97" w:author="Unknown" w:date="2021-11-17T20:02:00Z">
                    <w:rPr>
                      <w:rFonts w:ascii="Times New Roman" w:hAnsi="Times New Roman" w:cs="Times New Roman"/>
                      <w:sz w:val="24"/>
                      <w:szCs w:val="24"/>
                      <w:lang w:val="en-US"/>
                    </w:rPr>
                  </w:rPrChange>
                </w:rPr>
                <w:t>24 November 2021</w:t>
              </w:r>
            </w:ins>
          </w:p>
        </w:tc>
        <w:tc>
          <w:tcPr>
            <w:tcW w:w="1804" w:type="dxa"/>
            <w:tcBorders>
              <w:top w:val="single" w:sz="4" w:space="0" w:color="auto"/>
              <w:left w:val="single" w:sz="4" w:space="0" w:color="auto"/>
              <w:bottom w:val="single" w:sz="4" w:space="0" w:color="auto"/>
              <w:right w:val="single" w:sz="4" w:space="0" w:color="auto"/>
            </w:tcBorders>
            <w:hideMark/>
          </w:tcPr>
          <w:p w14:paraId="6BF102BF" w14:textId="77777777" w:rsidR="000268DD" w:rsidRPr="00E31C6F" w:rsidRDefault="000268DD">
            <w:pPr>
              <w:tabs>
                <w:tab w:val="left" w:pos="1344"/>
              </w:tabs>
              <w:rPr>
                <w:ins w:id="98" w:author="Guna Dermawan" w:date="2021-11-17T19:36:00Z"/>
                <w:rFonts w:ascii="Times New Roman" w:hAnsi="Times New Roman" w:cs="Times New Roman"/>
                <w:b/>
                <w:bCs/>
                <w:sz w:val="24"/>
                <w:szCs w:val="24"/>
                <w:lang w:val="en-US"/>
              </w:rPr>
            </w:pPr>
            <w:ins w:id="99" w:author="Guna Dermawan" w:date="2021-11-17T19:42:00Z">
              <w:r w:rsidRPr="00E31C6F">
                <w:rPr>
                  <w:rFonts w:ascii="Times New Roman" w:hAnsi="Times New Roman" w:cs="Times New Roman"/>
                  <w:b/>
                  <w:bCs/>
                  <w:sz w:val="24"/>
                  <w:szCs w:val="24"/>
                  <w:lang w:val="en-US"/>
                  <w:rPrChange w:id="100" w:author="Unknown" w:date="2021-11-17T20:02:00Z">
                    <w:rPr>
                      <w:rFonts w:ascii="Times New Roman" w:hAnsi="Times New Roman" w:cs="Times New Roman"/>
                      <w:sz w:val="24"/>
                      <w:szCs w:val="24"/>
                      <w:lang w:val="en-US"/>
                    </w:rPr>
                  </w:rPrChange>
                </w:rPr>
                <w:t>26 No</w:t>
              </w:r>
            </w:ins>
            <w:ins w:id="101" w:author="Guna Dermawan" w:date="2021-11-17T19:43:00Z">
              <w:r w:rsidRPr="00E31C6F">
                <w:rPr>
                  <w:rFonts w:ascii="Times New Roman" w:hAnsi="Times New Roman" w:cs="Times New Roman"/>
                  <w:b/>
                  <w:bCs/>
                  <w:sz w:val="24"/>
                  <w:szCs w:val="24"/>
                  <w:lang w:val="en-US"/>
                  <w:rPrChange w:id="102" w:author="Unknown" w:date="2021-11-17T20:02:00Z">
                    <w:rPr>
                      <w:rFonts w:ascii="Times New Roman" w:hAnsi="Times New Roman" w:cs="Times New Roman"/>
                      <w:sz w:val="24"/>
                      <w:szCs w:val="24"/>
                      <w:lang w:val="en-US"/>
                    </w:rPr>
                  </w:rPrChange>
                </w:rPr>
                <w:t>vember 2021</w:t>
              </w:r>
            </w:ins>
          </w:p>
        </w:tc>
      </w:tr>
      <w:tr w:rsidR="000268DD" w:rsidRPr="00E31C6F" w14:paraId="3B692943" w14:textId="77777777" w:rsidTr="000268DD">
        <w:trPr>
          <w:ins w:id="103" w:author="Guna Dermawan" w:date="2021-11-17T19:36:00Z"/>
        </w:trPr>
        <w:tc>
          <w:tcPr>
            <w:tcW w:w="1803" w:type="dxa"/>
            <w:tcBorders>
              <w:top w:val="single" w:sz="4" w:space="0" w:color="auto"/>
              <w:left w:val="single" w:sz="4" w:space="0" w:color="auto"/>
              <w:bottom w:val="single" w:sz="4" w:space="0" w:color="auto"/>
              <w:right w:val="single" w:sz="4" w:space="0" w:color="auto"/>
            </w:tcBorders>
            <w:hideMark/>
          </w:tcPr>
          <w:p w14:paraId="521278E0" w14:textId="77777777" w:rsidR="000268DD" w:rsidRPr="00E31C6F" w:rsidRDefault="000268DD">
            <w:pPr>
              <w:tabs>
                <w:tab w:val="left" w:pos="1344"/>
              </w:tabs>
              <w:rPr>
                <w:ins w:id="104" w:author="Guna Dermawan" w:date="2021-11-17T19:36:00Z"/>
                <w:rFonts w:ascii="Times New Roman" w:hAnsi="Times New Roman" w:cs="Times New Roman"/>
                <w:sz w:val="24"/>
                <w:szCs w:val="24"/>
                <w:lang w:val="en-US"/>
              </w:rPr>
            </w:pPr>
            <w:ins w:id="105" w:author="Guna Dermawan" w:date="2021-11-17T19:43:00Z">
              <w:r w:rsidRPr="00E31C6F">
                <w:rPr>
                  <w:rFonts w:ascii="Times New Roman" w:hAnsi="Times New Roman" w:cs="Times New Roman"/>
                  <w:sz w:val="24"/>
                  <w:szCs w:val="24"/>
                  <w:lang w:val="en-US"/>
                </w:rPr>
                <w:t>2.1</w:t>
              </w:r>
            </w:ins>
          </w:p>
        </w:tc>
        <w:tc>
          <w:tcPr>
            <w:tcW w:w="1803" w:type="dxa"/>
            <w:tcBorders>
              <w:top w:val="single" w:sz="4" w:space="0" w:color="auto"/>
              <w:left w:val="single" w:sz="4" w:space="0" w:color="auto"/>
              <w:bottom w:val="single" w:sz="4" w:space="0" w:color="auto"/>
              <w:right w:val="single" w:sz="4" w:space="0" w:color="auto"/>
            </w:tcBorders>
            <w:hideMark/>
          </w:tcPr>
          <w:p w14:paraId="29B41BB8" w14:textId="77777777" w:rsidR="000268DD" w:rsidRPr="00E31C6F" w:rsidRDefault="000268DD">
            <w:pPr>
              <w:tabs>
                <w:tab w:val="left" w:pos="1344"/>
              </w:tabs>
              <w:rPr>
                <w:ins w:id="106" w:author="Guna Dermawan" w:date="2021-11-17T19:36:00Z"/>
                <w:rFonts w:ascii="Times New Roman" w:hAnsi="Times New Roman" w:cs="Times New Roman"/>
                <w:sz w:val="24"/>
                <w:szCs w:val="24"/>
                <w:lang w:val="en-US"/>
              </w:rPr>
            </w:pPr>
            <w:proofErr w:type="spellStart"/>
            <w:ins w:id="107" w:author="Guna Dermawan" w:date="2021-11-17T19:43:00Z">
              <w:r w:rsidRPr="00E31C6F">
                <w:rPr>
                  <w:rFonts w:ascii="Times New Roman" w:hAnsi="Times New Roman" w:cs="Times New Roman"/>
                  <w:sz w:val="24"/>
                  <w:szCs w:val="24"/>
                  <w:lang w:val="en-US"/>
                </w:rPr>
                <w:t>Pembuatan</w:t>
              </w:r>
              <w:proofErr w:type="spellEnd"/>
              <w:r w:rsidRPr="00E31C6F">
                <w:rPr>
                  <w:rFonts w:ascii="Times New Roman" w:hAnsi="Times New Roman" w:cs="Times New Roman"/>
                  <w:sz w:val="24"/>
                  <w:szCs w:val="24"/>
                  <w:lang w:val="en-US"/>
                </w:rPr>
                <w:t xml:space="preserve"> wireframe </w:t>
              </w:r>
              <w:proofErr w:type="spellStart"/>
              <w:r w:rsidRPr="00E31C6F">
                <w:rPr>
                  <w:rFonts w:ascii="Times New Roman" w:hAnsi="Times New Roman" w:cs="Times New Roman"/>
                  <w:sz w:val="24"/>
                  <w:szCs w:val="24"/>
                  <w:lang w:val="en-US"/>
                </w:rPr>
                <w:t>aplikasi</w:t>
              </w:r>
            </w:ins>
            <w:proofErr w:type="spellEnd"/>
          </w:p>
        </w:tc>
        <w:tc>
          <w:tcPr>
            <w:tcW w:w="1803" w:type="dxa"/>
            <w:tcBorders>
              <w:top w:val="single" w:sz="4" w:space="0" w:color="auto"/>
              <w:left w:val="single" w:sz="4" w:space="0" w:color="auto"/>
              <w:bottom w:val="single" w:sz="4" w:space="0" w:color="auto"/>
              <w:right w:val="single" w:sz="4" w:space="0" w:color="auto"/>
            </w:tcBorders>
            <w:hideMark/>
          </w:tcPr>
          <w:p w14:paraId="7D981C5C" w14:textId="77777777" w:rsidR="000268DD" w:rsidRPr="00E31C6F" w:rsidRDefault="000268DD">
            <w:pPr>
              <w:tabs>
                <w:tab w:val="left" w:pos="1344"/>
              </w:tabs>
              <w:rPr>
                <w:ins w:id="108" w:author="Guna Dermawan" w:date="2021-11-17T19:36:00Z"/>
                <w:rFonts w:ascii="Times New Roman" w:hAnsi="Times New Roman" w:cs="Times New Roman"/>
                <w:sz w:val="24"/>
                <w:szCs w:val="24"/>
                <w:lang w:val="en-US"/>
              </w:rPr>
            </w:pPr>
            <w:ins w:id="109" w:author="Guna Dermawan" w:date="2021-11-17T19:43:00Z">
              <w:r w:rsidRPr="00E31C6F">
                <w:rPr>
                  <w:rFonts w:ascii="Times New Roman" w:hAnsi="Times New Roman" w:cs="Times New Roman"/>
                  <w:sz w:val="24"/>
                  <w:szCs w:val="24"/>
                  <w:lang w:val="en-US"/>
                </w:rPr>
                <w:t>1 H</w:t>
              </w:r>
            </w:ins>
            <w:ins w:id="110" w:author="Guna Dermawan" w:date="2021-11-17T19:44:00Z">
              <w:r w:rsidRPr="00E31C6F">
                <w:rPr>
                  <w:rFonts w:ascii="Times New Roman" w:hAnsi="Times New Roman" w:cs="Times New Roman"/>
                  <w:sz w:val="24"/>
                  <w:szCs w:val="24"/>
                  <w:lang w:val="en-US"/>
                </w:rPr>
                <w:t xml:space="preserve">ari </w:t>
              </w:r>
            </w:ins>
          </w:p>
        </w:tc>
        <w:tc>
          <w:tcPr>
            <w:tcW w:w="1803" w:type="dxa"/>
            <w:tcBorders>
              <w:top w:val="single" w:sz="4" w:space="0" w:color="auto"/>
              <w:left w:val="single" w:sz="4" w:space="0" w:color="auto"/>
              <w:bottom w:val="single" w:sz="4" w:space="0" w:color="auto"/>
              <w:right w:val="single" w:sz="4" w:space="0" w:color="auto"/>
            </w:tcBorders>
            <w:hideMark/>
          </w:tcPr>
          <w:p w14:paraId="4F84F04E" w14:textId="77777777" w:rsidR="000268DD" w:rsidRPr="00E31C6F" w:rsidRDefault="000268DD">
            <w:pPr>
              <w:tabs>
                <w:tab w:val="left" w:pos="1344"/>
              </w:tabs>
              <w:rPr>
                <w:ins w:id="111" w:author="Guna Dermawan" w:date="2021-11-17T19:36:00Z"/>
                <w:rFonts w:ascii="Times New Roman" w:hAnsi="Times New Roman" w:cs="Times New Roman"/>
                <w:sz w:val="24"/>
                <w:szCs w:val="24"/>
                <w:lang w:val="en-US"/>
              </w:rPr>
            </w:pPr>
            <w:ins w:id="112" w:author="Guna Dermawan" w:date="2021-11-17T19:44:00Z">
              <w:r w:rsidRPr="00E31C6F">
                <w:rPr>
                  <w:rFonts w:ascii="Times New Roman" w:hAnsi="Times New Roman" w:cs="Times New Roman"/>
                  <w:sz w:val="24"/>
                  <w:szCs w:val="24"/>
                  <w:lang w:val="en-US"/>
                </w:rPr>
                <w:t>24 November 2021</w:t>
              </w:r>
            </w:ins>
          </w:p>
        </w:tc>
        <w:tc>
          <w:tcPr>
            <w:tcW w:w="1804" w:type="dxa"/>
            <w:tcBorders>
              <w:top w:val="single" w:sz="4" w:space="0" w:color="auto"/>
              <w:left w:val="single" w:sz="4" w:space="0" w:color="auto"/>
              <w:bottom w:val="single" w:sz="4" w:space="0" w:color="auto"/>
              <w:right w:val="single" w:sz="4" w:space="0" w:color="auto"/>
            </w:tcBorders>
            <w:hideMark/>
          </w:tcPr>
          <w:p w14:paraId="3A03B5FB" w14:textId="77777777" w:rsidR="000268DD" w:rsidRPr="00E31C6F" w:rsidRDefault="000268DD">
            <w:pPr>
              <w:keepNext/>
              <w:tabs>
                <w:tab w:val="left" w:pos="1344"/>
              </w:tabs>
              <w:rPr>
                <w:ins w:id="113" w:author="Guna Dermawan" w:date="2021-11-17T19:36:00Z"/>
                <w:rFonts w:ascii="Times New Roman" w:hAnsi="Times New Roman" w:cs="Times New Roman"/>
                <w:sz w:val="24"/>
                <w:szCs w:val="24"/>
                <w:lang w:val="en-US"/>
              </w:rPr>
            </w:pPr>
            <w:ins w:id="114" w:author="Guna Dermawan" w:date="2021-11-17T19:44:00Z">
              <w:r w:rsidRPr="00E31C6F">
                <w:rPr>
                  <w:rFonts w:ascii="Times New Roman" w:hAnsi="Times New Roman" w:cs="Times New Roman"/>
                  <w:sz w:val="24"/>
                  <w:szCs w:val="24"/>
                  <w:lang w:val="en-US"/>
                </w:rPr>
                <w:t>24 November 2021</w:t>
              </w:r>
            </w:ins>
          </w:p>
        </w:tc>
      </w:tr>
      <w:tr w:rsidR="000268DD" w:rsidRPr="00E31C6F" w14:paraId="22C4827B" w14:textId="77777777" w:rsidTr="000268DD">
        <w:trPr>
          <w:ins w:id="115" w:author="Guna Dermawan" w:date="2021-11-17T19:44:00Z"/>
        </w:trPr>
        <w:tc>
          <w:tcPr>
            <w:tcW w:w="1803" w:type="dxa"/>
            <w:tcBorders>
              <w:top w:val="single" w:sz="4" w:space="0" w:color="auto"/>
              <w:left w:val="single" w:sz="4" w:space="0" w:color="auto"/>
              <w:bottom w:val="single" w:sz="4" w:space="0" w:color="auto"/>
              <w:right w:val="single" w:sz="4" w:space="0" w:color="auto"/>
            </w:tcBorders>
            <w:hideMark/>
          </w:tcPr>
          <w:p w14:paraId="4C60C954" w14:textId="77777777" w:rsidR="000268DD" w:rsidRPr="00E31C6F" w:rsidRDefault="000268DD">
            <w:pPr>
              <w:tabs>
                <w:tab w:val="left" w:pos="1344"/>
              </w:tabs>
              <w:rPr>
                <w:ins w:id="116" w:author="Guna Dermawan" w:date="2021-11-17T19:44:00Z"/>
                <w:rFonts w:ascii="Times New Roman" w:hAnsi="Times New Roman" w:cs="Times New Roman"/>
                <w:sz w:val="24"/>
                <w:szCs w:val="24"/>
                <w:lang w:val="en-US"/>
              </w:rPr>
            </w:pPr>
            <w:ins w:id="117" w:author="Guna Dermawan" w:date="2021-11-17T19:44:00Z">
              <w:r w:rsidRPr="00E31C6F">
                <w:rPr>
                  <w:rFonts w:ascii="Times New Roman" w:hAnsi="Times New Roman" w:cs="Times New Roman"/>
                  <w:sz w:val="24"/>
                  <w:szCs w:val="24"/>
                  <w:lang w:val="en-US"/>
                </w:rPr>
                <w:t>2.2</w:t>
              </w:r>
            </w:ins>
          </w:p>
        </w:tc>
        <w:tc>
          <w:tcPr>
            <w:tcW w:w="1803" w:type="dxa"/>
            <w:tcBorders>
              <w:top w:val="single" w:sz="4" w:space="0" w:color="auto"/>
              <w:left w:val="single" w:sz="4" w:space="0" w:color="auto"/>
              <w:bottom w:val="single" w:sz="4" w:space="0" w:color="auto"/>
              <w:right w:val="single" w:sz="4" w:space="0" w:color="auto"/>
            </w:tcBorders>
            <w:hideMark/>
          </w:tcPr>
          <w:p w14:paraId="38187B20" w14:textId="77777777" w:rsidR="000268DD" w:rsidRPr="00E31C6F" w:rsidRDefault="000268DD">
            <w:pPr>
              <w:tabs>
                <w:tab w:val="left" w:pos="1344"/>
              </w:tabs>
              <w:rPr>
                <w:ins w:id="118" w:author="Guna Dermawan" w:date="2021-11-17T19:44:00Z"/>
                <w:rFonts w:ascii="Times New Roman" w:hAnsi="Times New Roman" w:cs="Times New Roman"/>
                <w:sz w:val="24"/>
                <w:szCs w:val="24"/>
                <w:lang w:val="en-US"/>
              </w:rPr>
            </w:pPr>
            <w:proofErr w:type="spellStart"/>
            <w:ins w:id="119" w:author="Guna Dermawan" w:date="2021-11-17T19:44:00Z">
              <w:r w:rsidRPr="00E31C6F">
                <w:rPr>
                  <w:rFonts w:ascii="Times New Roman" w:hAnsi="Times New Roman" w:cs="Times New Roman"/>
                  <w:sz w:val="24"/>
                  <w:szCs w:val="24"/>
                  <w:lang w:val="en-US"/>
                </w:rPr>
                <w:t>Implementasi</w:t>
              </w:r>
              <w:proofErr w:type="spellEnd"/>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ui</w:t>
              </w:r>
              <w:proofErr w:type="spellEnd"/>
              <w:r w:rsidRPr="00E31C6F">
                <w:rPr>
                  <w:rFonts w:ascii="Times New Roman" w:hAnsi="Times New Roman" w:cs="Times New Roman"/>
                  <w:sz w:val="24"/>
                  <w:szCs w:val="24"/>
                  <w:lang w:val="en-US"/>
                </w:rPr>
                <w:t xml:space="preserve"> di Android studio</w:t>
              </w:r>
            </w:ins>
          </w:p>
        </w:tc>
        <w:tc>
          <w:tcPr>
            <w:tcW w:w="1803" w:type="dxa"/>
            <w:tcBorders>
              <w:top w:val="single" w:sz="4" w:space="0" w:color="auto"/>
              <w:left w:val="single" w:sz="4" w:space="0" w:color="auto"/>
              <w:bottom w:val="single" w:sz="4" w:space="0" w:color="auto"/>
              <w:right w:val="single" w:sz="4" w:space="0" w:color="auto"/>
            </w:tcBorders>
            <w:hideMark/>
          </w:tcPr>
          <w:p w14:paraId="1E384BC6" w14:textId="77777777" w:rsidR="000268DD" w:rsidRPr="00E31C6F" w:rsidRDefault="000268DD">
            <w:pPr>
              <w:tabs>
                <w:tab w:val="left" w:pos="1344"/>
              </w:tabs>
              <w:rPr>
                <w:ins w:id="120" w:author="Guna Dermawan" w:date="2021-11-17T19:44:00Z"/>
                <w:rFonts w:ascii="Times New Roman" w:hAnsi="Times New Roman" w:cs="Times New Roman"/>
                <w:sz w:val="24"/>
                <w:szCs w:val="24"/>
                <w:lang w:val="en-US"/>
              </w:rPr>
            </w:pPr>
            <w:ins w:id="121" w:author="Guna Dermawan" w:date="2021-11-17T19:44:00Z">
              <w:r w:rsidRPr="00E31C6F">
                <w:rPr>
                  <w:rFonts w:ascii="Times New Roman" w:hAnsi="Times New Roman" w:cs="Times New Roman"/>
                  <w:sz w:val="24"/>
                  <w:szCs w:val="24"/>
                  <w:lang w:val="en-US"/>
                </w:rPr>
                <w:t>2 Hari</w:t>
              </w:r>
            </w:ins>
          </w:p>
        </w:tc>
        <w:tc>
          <w:tcPr>
            <w:tcW w:w="1803" w:type="dxa"/>
            <w:tcBorders>
              <w:top w:val="single" w:sz="4" w:space="0" w:color="auto"/>
              <w:left w:val="single" w:sz="4" w:space="0" w:color="auto"/>
              <w:bottom w:val="single" w:sz="4" w:space="0" w:color="auto"/>
              <w:right w:val="single" w:sz="4" w:space="0" w:color="auto"/>
            </w:tcBorders>
            <w:hideMark/>
          </w:tcPr>
          <w:p w14:paraId="70BFB9E7" w14:textId="77777777" w:rsidR="000268DD" w:rsidRPr="00E31C6F" w:rsidRDefault="000268DD">
            <w:pPr>
              <w:tabs>
                <w:tab w:val="left" w:pos="1344"/>
              </w:tabs>
              <w:rPr>
                <w:ins w:id="122" w:author="Guna Dermawan" w:date="2021-11-17T19:44:00Z"/>
                <w:rFonts w:ascii="Times New Roman" w:hAnsi="Times New Roman" w:cs="Times New Roman"/>
                <w:sz w:val="24"/>
                <w:szCs w:val="24"/>
                <w:lang w:val="en-US"/>
              </w:rPr>
            </w:pPr>
            <w:ins w:id="123" w:author="Guna Dermawan" w:date="2021-11-17T19:44:00Z">
              <w:r w:rsidRPr="00E31C6F">
                <w:rPr>
                  <w:rFonts w:ascii="Times New Roman" w:hAnsi="Times New Roman" w:cs="Times New Roman"/>
                  <w:sz w:val="24"/>
                  <w:szCs w:val="24"/>
                  <w:lang w:val="en-US"/>
                </w:rPr>
                <w:t>25 Nove</w:t>
              </w:r>
            </w:ins>
            <w:ins w:id="124" w:author="Guna Dermawan" w:date="2021-11-17T19:45:00Z">
              <w:r w:rsidRPr="00E31C6F">
                <w:rPr>
                  <w:rFonts w:ascii="Times New Roman" w:hAnsi="Times New Roman" w:cs="Times New Roman"/>
                  <w:sz w:val="24"/>
                  <w:szCs w:val="24"/>
                  <w:lang w:val="en-US"/>
                </w:rPr>
                <w:t>mber 2021</w:t>
              </w:r>
            </w:ins>
          </w:p>
        </w:tc>
        <w:tc>
          <w:tcPr>
            <w:tcW w:w="1804" w:type="dxa"/>
            <w:tcBorders>
              <w:top w:val="single" w:sz="4" w:space="0" w:color="auto"/>
              <w:left w:val="single" w:sz="4" w:space="0" w:color="auto"/>
              <w:bottom w:val="single" w:sz="4" w:space="0" w:color="auto"/>
              <w:right w:val="single" w:sz="4" w:space="0" w:color="auto"/>
            </w:tcBorders>
            <w:hideMark/>
          </w:tcPr>
          <w:p w14:paraId="064BBDFF" w14:textId="77777777" w:rsidR="000268DD" w:rsidRPr="00E31C6F" w:rsidRDefault="000268DD">
            <w:pPr>
              <w:keepNext/>
              <w:tabs>
                <w:tab w:val="left" w:pos="1344"/>
              </w:tabs>
              <w:rPr>
                <w:ins w:id="125" w:author="Guna Dermawan" w:date="2021-11-17T19:44:00Z"/>
                <w:rFonts w:ascii="Times New Roman" w:hAnsi="Times New Roman" w:cs="Times New Roman"/>
                <w:sz w:val="24"/>
                <w:szCs w:val="24"/>
                <w:lang w:val="en-US"/>
              </w:rPr>
            </w:pPr>
            <w:ins w:id="126" w:author="Guna Dermawan" w:date="2021-11-17T19:45:00Z">
              <w:r w:rsidRPr="00E31C6F">
                <w:rPr>
                  <w:rFonts w:ascii="Times New Roman" w:hAnsi="Times New Roman" w:cs="Times New Roman"/>
                  <w:sz w:val="24"/>
                  <w:szCs w:val="24"/>
                  <w:lang w:val="en-US"/>
                </w:rPr>
                <w:t>26 November 2021</w:t>
              </w:r>
            </w:ins>
          </w:p>
        </w:tc>
      </w:tr>
      <w:tr w:rsidR="000268DD" w:rsidRPr="00E31C6F" w14:paraId="732C2791" w14:textId="77777777" w:rsidTr="000268DD">
        <w:trPr>
          <w:ins w:id="127" w:author="Guna Dermawan" w:date="2021-11-17T19:44:00Z"/>
        </w:trPr>
        <w:tc>
          <w:tcPr>
            <w:tcW w:w="1803" w:type="dxa"/>
            <w:tcBorders>
              <w:top w:val="single" w:sz="4" w:space="0" w:color="auto"/>
              <w:left w:val="single" w:sz="4" w:space="0" w:color="auto"/>
              <w:bottom w:val="single" w:sz="4" w:space="0" w:color="auto"/>
              <w:right w:val="single" w:sz="4" w:space="0" w:color="auto"/>
            </w:tcBorders>
            <w:hideMark/>
          </w:tcPr>
          <w:p w14:paraId="67CE6DEA" w14:textId="77777777" w:rsidR="000268DD" w:rsidRPr="00E31C6F" w:rsidRDefault="000268DD">
            <w:pPr>
              <w:tabs>
                <w:tab w:val="left" w:pos="1344"/>
              </w:tabs>
              <w:rPr>
                <w:ins w:id="128" w:author="Guna Dermawan" w:date="2021-11-17T19:44:00Z"/>
                <w:rFonts w:ascii="Times New Roman" w:hAnsi="Times New Roman" w:cs="Times New Roman"/>
                <w:b/>
                <w:bCs/>
                <w:sz w:val="24"/>
                <w:szCs w:val="24"/>
                <w:lang w:val="en-US"/>
              </w:rPr>
            </w:pPr>
            <w:ins w:id="129" w:author="Guna Dermawan" w:date="2021-11-17T19:45:00Z">
              <w:r w:rsidRPr="00E31C6F">
                <w:rPr>
                  <w:rFonts w:ascii="Times New Roman" w:hAnsi="Times New Roman" w:cs="Times New Roman"/>
                  <w:b/>
                  <w:bCs/>
                  <w:sz w:val="24"/>
                  <w:szCs w:val="24"/>
                  <w:lang w:val="en-US"/>
                  <w:rPrChange w:id="130" w:author="Unknown" w:date="2021-11-17T20:02:00Z">
                    <w:rPr>
                      <w:rFonts w:ascii="Times New Roman" w:hAnsi="Times New Roman" w:cs="Times New Roman"/>
                      <w:sz w:val="24"/>
                      <w:szCs w:val="24"/>
                      <w:lang w:val="en-US"/>
                    </w:rPr>
                  </w:rPrChange>
                </w:rPr>
                <w:t>3.0</w:t>
              </w:r>
            </w:ins>
          </w:p>
        </w:tc>
        <w:tc>
          <w:tcPr>
            <w:tcW w:w="1803" w:type="dxa"/>
            <w:tcBorders>
              <w:top w:val="single" w:sz="4" w:space="0" w:color="auto"/>
              <w:left w:val="single" w:sz="4" w:space="0" w:color="auto"/>
              <w:bottom w:val="single" w:sz="4" w:space="0" w:color="auto"/>
              <w:right w:val="single" w:sz="4" w:space="0" w:color="auto"/>
            </w:tcBorders>
            <w:hideMark/>
          </w:tcPr>
          <w:p w14:paraId="755BA3EA" w14:textId="77777777" w:rsidR="000268DD" w:rsidRPr="00E31C6F" w:rsidRDefault="000268DD">
            <w:pPr>
              <w:tabs>
                <w:tab w:val="left" w:pos="1344"/>
              </w:tabs>
              <w:rPr>
                <w:ins w:id="131" w:author="Guna Dermawan" w:date="2021-11-17T19:44:00Z"/>
                <w:rFonts w:ascii="Times New Roman" w:hAnsi="Times New Roman" w:cs="Times New Roman"/>
                <w:b/>
                <w:bCs/>
                <w:sz w:val="24"/>
                <w:szCs w:val="24"/>
                <w:lang w:val="en-US"/>
              </w:rPr>
            </w:pPr>
            <w:proofErr w:type="spellStart"/>
            <w:ins w:id="132" w:author="Guna Dermawan" w:date="2021-11-17T19:45:00Z">
              <w:r w:rsidRPr="00E31C6F">
                <w:rPr>
                  <w:rFonts w:ascii="Times New Roman" w:hAnsi="Times New Roman" w:cs="Times New Roman"/>
                  <w:b/>
                  <w:bCs/>
                  <w:sz w:val="24"/>
                  <w:szCs w:val="24"/>
                  <w:lang w:val="en-US"/>
                  <w:rPrChange w:id="133" w:author="Unknown" w:date="2021-11-17T20:02:00Z">
                    <w:rPr>
                      <w:rFonts w:ascii="Times New Roman" w:hAnsi="Times New Roman" w:cs="Times New Roman"/>
                      <w:sz w:val="24"/>
                      <w:szCs w:val="24"/>
                      <w:lang w:val="en-US"/>
                    </w:rPr>
                  </w:rPrChange>
                </w:rPr>
                <w:t>Koding</w:t>
              </w:r>
              <w:proofErr w:type="spellEnd"/>
              <w:r w:rsidRPr="00E31C6F">
                <w:rPr>
                  <w:rFonts w:ascii="Times New Roman" w:hAnsi="Times New Roman" w:cs="Times New Roman"/>
                  <w:b/>
                  <w:bCs/>
                  <w:sz w:val="24"/>
                  <w:szCs w:val="24"/>
                  <w:lang w:val="en-US"/>
                  <w:rPrChange w:id="134" w:author="Unknown" w:date="2021-11-17T20:02:00Z">
                    <w:rPr>
                      <w:rFonts w:ascii="Times New Roman" w:hAnsi="Times New Roman" w:cs="Times New Roman"/>
                      <w:sz w:val="24"/>
                      <w:szCs w:val="24"/>
                      <w:lang w:val="en-US"/>
                    </w:rPr>
                  </w:rPrChange>
                </w:rPr>
                <w:t xml:space="preserve"> / </w:t>
              </w:r>
              <w:proofErr w:type="spellStart"/>
              <w:r w:rsidRPr="00E31C6F">
                <w:rPr>
                  <w:rFonts w:ascii="Times New Roman" w:hAnsi="Times New Roman" w:cs="Times New Roman"/>
                  <w:b/>
                  <w:bCs/>
                  <w:sz w:val="24"/>
                  <w:szCs w:val="24"/>
                  <w:lang w:val="en-US"/>
                  <w:rPrChange w:id="135" w:author="Unknown" w:date="2021-11-17T20:02:00Z">
                    <w:rPr>
                      <w:rFonts w:ascii="Times New Roman" w:hAnsi="Times New Roman" w:cs="Times New Roman"/>
                      <w:sz w:val="24"/>
                      <w:szCs w:val="24"/>
                      <w:lang w:val="en-US"/>
                    </w:rPr>
                  </w:rPrChange>
                </w:rPr>
                <w:t>Penulisan</w:t>
              </w:r>
              <w:proofErr w:type="spellEnd"/>
              <w:r w:rsidRPr="00E31C6F">
                <w:rPr>
                  <w:rFonts w:ascii="Times New Roman" w:hAnsi="Times New Roman" w:cs="Times New Roman"/>
                  <w:b/>
                  <w:bCs/>
                  <w:sz w:val="24"/>
                  <w:szCs w:val="24"/>
                  <w:lang w:val="en-US"/>
                  <w:rPrChange w:id="136" w:author="Unknown" w:date="2021-11-17T20:02:00Z">
                    <w:rPr>
                      <w:rFonts w:ascii="Times New Roman" w:hAnsi="Times New Roman" w:cs="Times New Roman"/>
                      <w:sz w:val="24"/>
                      <w:szCs w:val="24"/>
                      <w:lang w:val="en-US"/>
                    </w:rPr>
                  </w:rPrChange>
                </w:rPr>
                <w:t xml:space="preserve"> </w:t>
              </w:r>
              <w:proofErr w:type="spellStart"/>
              <w:r w:rsidRPr="00E31C6F">
                <w:rPr>
                  <w:rFonts w:ascii="Times New Roman" w:hAnsi="Times New Roman" w:cs="Times New Roman"/>
                  <w:b/>
                  <w:bCs/>
                  <w:sz w:val="24"/>
                  <w:szCs w:val="24"/>
                  <w:lang w:val="en-US"/>
                  <w:rPrChange w:id="137" w:author="Unknown" w:date="2021-11-17T20:02:00Z">
                    <w:rPr>
                      <w:rFonts w:ascii="Times New Roman" w:hAnsi="Times New Roman" w:cs="Times New Roman"/>
                      <w:sz w:val="24"/>
                      <w:szCs w:val="24"/>
                      <w:lang w:val="en-US"/>
                    </w:rPr>
                  </w:rPrChange>
                </w:rPr>
                <w:t>kode</w:t>
              </w:r>
              <w:proofErr w:type="spellEnd"/>
              <w:r w:rsidRPr="00E31C6F">
                <w:rPr>
                  <w:rFonts w:ascii="Times New Roman" w:hAnsi="Times New Roman" w:cs="Times New Roman"/>
                  <w:b/>
                  <w:bCs/>
                  <w:sz w:val="24"/>
                  <w:szCs w:val="24"/>
                  <w:lang w:val="en-US"/>
                  <w:rPrChange w:id="138" w:author="Unknown" w:date="2021-11-17T20:02:00Z">
                    <w:rPr>
                      <w:rFonts w:ascii="Times New Roman" w:hAnsi="Times New Roman" w:cs="Times New Roman"/>
                      <w:sz w:val="24"/>
                      <w:szCs w:val="24"/>
                      <w:lang w:val="en-US"/>
                    </w:rPr>
                  </w:rPrChange>
                </w:rPr>
                <w:t xml:space="preserve"> </w:t>
              </w:r>
              <w:proofErr w:type="spellStart"/>
              <w:r w:rsidRPr="00E31C6F">
                <w:rPr>
                  <w:rFonts w:ascii="Times New Roman" w:hAnsi="Times New Roman" w:cs="Times New Roman"/>
                  <w:b/>
                  <w:bCs/>
                  <w:sz w:val="24"/>
                  <w:szCs w:val="24"/>
                  <w:lang w:val="en-US"/>
                  <w:rPrChange w:id="139" w:author="Unknown" w:date="2021-11-17T20:02:00Z">
                    <w:rPr>
                      <w:rFonts w:ascii="Times New Roman" w:hAnsi="Times New Roman" w:cs="Times New Roman"/>
                      <w:sz w:val="24"/>
                      <w:szCs w:val="24"/>
                      <w:lang w:val="en-US"/>
                    </w:rPr>
                  </w:rPrChange>
                </w:rPr>
                <w:t>aplikasi</w:t>
              </w:r>
            </w:ins>
            <w:proofErr w:type="spellEnd"/>
          </w:p>
        </w:tc>
        <w:tc>
          <w:tcPr>
            <w:tcW w:w="1803" w:type="dxa"/>
            <w:tcBorders>
              <w:top w:val="single" w:sz="4" w:space="0" w:color="auto"/>
              <w:left w:val="single" w:sz="4" w:space="0" w:color="auto"/>
              <w:bottom w:val="single" w:sz="4" w:space="0" w:color="auto"/>
              <w:right w:val="single" w:sz="4" w:space="0" w:color="auto"/>
            </w:tcBorders>
            <w:hideMark/>
          </w:tcPr>
          <w:p w14:paraId="57AC3627" w14:textId="77777777" w:rsidR="000268DD" w:rsidRPr="00E31C6F" w:rsidRDefault="000268DD">
            <w:pPr>
              <w:tabs>
                <w:tab w:val="left" w:pos="1344"/>
              </w:tabs>
              <w:rPr>
                <w:ins w:id="140" w:author="Guna Dermawan" w:date="2021-11-17T19:44:00Z"/>
                <w:rFonts w:ascii="Times New Roman" w:hAnsi="Times New Roman" w:cs="Times New Roman"/>
                <w:b/>
                <w:bCs/>
                <w:sz w:val="24"/>
                <w:szCs w:val="24"/>
                <w:lang w:val="en-US"/>
              </w:rPr>
            </w:pPr>
            <w:ins w:id="141" w:author="Guna Dermawan" w:date="2021-11-17T19:46:00Z">
              <w:r w:rsidRPr="00E31C6F">
                <w:rPr>
                  <w:rFonts w:ascii="Times New Roman" w:hAnsi="Times New Roman" w:cs="Times New Roman"/>
                  <w:b/>
                  <w:bCs/>
                  <w:sz w:val="24"/>
                  <w:szCs w:val="24"/>
                  <w:lang w:val="en-US"/>
                  <w:rPrChange w:id="142" w:author="Unknown" w:date="2021-11-17T20:02:00Z">
                    <w:rPr>
                      <w:rFonts w:ascii="Times New Roman" w:hAnsi="Times New Roman" w:cs="Times New Roman"/>
                      <w:sz w:val="24"/>
                      <w:szCs w:val="24"/>
                      <w:lang w:val="en-US"/>
                    </w:rPr>
                  </w:rPrChange>
                </w:rPr>
                <w:t>1</w:t>
              </w:r>
            </w:ins>
            <w:ins w:id="143" w:author="Guna Dermawan" w:date="2021-11-18T17:20:00Z">
              <w:r w:rsidRPr="00E31C6F">
                <w:rPr>
                  <w:rFonts w:ascii="Times New Roman" w:hAnsi="Times New Roman" w:cs="Times New Roman"/>
                  <w:b/>
                  <w:bCs/>
                  <w:sz w:val="24"/>
                  <w:szCs w:val="24"/>
                  <w:lang w:val="id-ID"/>
                </w:rPr>
                <w:t>5</w:t>
              </w:r>
            </w:ins>
            <w:ins w:id="144" w:author="Guna Dermawan" w:date="2021-11-17T19:46:00Z">
              <w:r w:rsidRPr="00E31C6F">
                <w:rPr>
                  <w:rFonts w:ascii="Times New Roman" w:hAnsi="Times New Roman" w:cs="Times New Roman"/>
                  <w:b/>
                  <w:bCs/>
                  <w:sz w:val="24"/>
                  <w:szCs w:val="24"/>
                  <w:lang w:val="en-US"/>
                  <w:rPrChange w:id="145" w:author="Unknown" w:date="2021-11-17T20:02:00Z">
                    <w:rPr>
                      <w:rFonts w:ascii="Times New Roman" w:hAnsi="Times New Roman" w:cs="Times New Roman"/>
                      <w:sz w:val="24"/>
                      <w:szCs w:val="24"/>
                      <w:lang w:val="en-US"/>
                    </w:rPr>
                  </w:rPrChange>
                </w:rPr>
                <w:t xml:space="preserve"> Hari</w:t>
              </w:r>
            </w:ins>
          </w:p>
        </w:tc>
        <w:tc>
          <w:tcPr>
            <w:tcW w:w="1803" w:type="dxa"/>
            <w:tcBorders>
              <w:top w:val="single" w:sz="4" w:space="0" w:color="auto"/>
              <w:left w:val="single" w:sz="4" w:space="0" w:color="auto"/>
              <w:bottom w:val="single" w:sz="4" w:space="0" w:color="auto"/>
              <w:right w:val="single" w:sz="4" w:space="0" w:color="auto"/>
            </w:tcBorders>
            <w:hideMark/>
          </w:tcPr>
          <w:p w14:paraId="04A6509C" w14:textId="77777777" w:rsidR="000268DD" w:rsidRPr="00E31C6F" w:rsidRDefault="000268DD">
            <w:pPr>
              <w:tabs>
                <w:tab w:val="left" w:pos="1344"/>
              </w:tabs>
              <w:rPr>
                <w:ins w:id="146" w:author="Guna Dermawan" w:date="2021-11-17T19:44:00Z"/>
                <w:rFonts w:ascii="Times New Roman" w:hAnsi="Times New Roman" w:cs="Times New Roman"/>
                <w:b/>
                <w:bCs/>
                <w:sz w:val="24"/>
                <w:szCs w:val="24"/>
                <w:lang w:val="en-US"/>
              </w:rPr>
            </w:pPr>
            <w:ins w:id="147" w:author="Guna Dermawan" w:date="2021-11-17T19:46:00Z">
              <w:r w:rsidRPr="00E31C6F">
                <w:rPr>
                  <w:rFonts w:ascii="Times New Roman" w:hAnsi="Times New Roman" w:cs="Times New Roman"/>
                  <w:b/>
                  <w:bCs/>
                  <w:sz w:val="24"/>
                  <w:szCs w:val="24"/>
                  <w:lang w:val="en-US"/>
                  <w:rPrChange w:id="148" w:author="Unknown" w:date="2021-11-17T20:02:00Z">
                    <w:rPr>
                      <w:rFonts w:ascii="Times New Roman" w:hAnsi="Times New Roman" w:cs="Times New Roman"/>
                      <w:sz w:val="24"/>
                      <w:szCs w:val="24"/>
                      <w:lang w:val="en-US"/>
                    </w:rPr>
                  </w:rPrChange>
                </w:rPr>
                <w:t>2</w:t>
              </w:r>
            </w:ins>
            <w:ins w:id="149" w:author="Guna Dermawan" w:date="2021-11-17T19:51:00Z">
              <w:r w:rsidRPr="00E31C6F">
                <w:rPr>
                  <w:rFonts w:ascii="Times New Roman" w:hAnsi="Times New Roman" w:cs="Times New Roman"/>
                  <w:b/>
                  <w:bCs/>
                  <w:sz w:val="24"/>
                  <w:szCs w:val="24"/>
                  <w:lang w:val="en-US"/>
                  <w:rPrChange w:id="150" w:author="Unknown" w:date="2021-11-17T20:02:00Z">
                    <w:rPr>
                      <w:rFonts w:ascii="Times New Roman" w:hAnsi="Times New Roman" w:cs="Times New Roman"/>
                      <w:sz w:val="24"/>
                      <w:szCs w:val="24"/>
                      <w:lang w:val="en-US"/>
                    </w:rPr>
                  </w:rPrChange>
                </w:rPr>
                <w:t>7</w:t>
              </w:r>
            </w:ins>
            <w:ins w:id="151" w:author="Guna Dermawan" w:date="2021-11-17T19:46:00Z">
              <w:r w:rsidRPr="00E31C6F">
                <w:rPr>
                  <w:rFonts w:ascii="Times New Roman" w:hAnsi="Times New Roman" w:cs="Times New Roman"/>
                  <w:b/>
                  <w:bCs/>
                  <w:sz w:val="24"/>
                  <w:szCs w:val="24"/>
                  <w:lang w:val="en-US"/>
                  <w:rPrChange w:id="152" w:author="Unknown" w:date="2021-11-17T20:02:00Z">
                    <w:rPr>
                      <w:rFonts w:ascii="Times New Roman" w:hAnsi="Times New Roman" w:cs="Times New Roman"/>
                      <w:sz w:val="24"/>
                      <w:szCs w:val="24"/>
                      <w:lang w:val="en-US"/>
                    </w:rPr>
                  </w:rPrChange>
                </w:rPr>
                <w:t xml:space="preserve"> November 2021</w:t>
              </w:r>
            </w:ins>
          </w:p>
        </w:tc>
        <w:tc>
          <w:tcPr>
            <w:tcW w:w="1804" w:type="dxa"/>
            <w:tcBorders>
              <w:top w:val="single" w:sz="4" w:space="0" w:color="auto"/>
              <w:left w:val="single" w:sz="4" w:space="0" w:color="auto"/>
              <w:bottom w:val="single" w:sz="4" w:space="0" w:color="auto"/>
              <w:right w:val="single" w:sz="4" w:space="0" w:color="auto"/>
            </w:tcBorders>
            <w:hideMark/>
          </w:tcPr>
          <w:p w14:paraId="7B6F2D5C" w14:textId="77777777" w:rsidR="000268DD" w:rsidRPr="00E31C6F" w:rsidRDefault="000268DD">
            <w:pPr>
              <w:keepNext/>
              <w:tabs>
                <w:tab w:val="left" w:pos="1344"/>
              </w:tabs>
              <w:rPr>
                <w:ins w:id="153" w:author="Guna Dermawan" w:date="2021-11-17T19:44:00Z"/>
                <w:rFonts w:ascii="Times New Roman" w:hAnsi="Times New Roman" w:cs="Times New Roman"/>
                <w:b/>
                <w:bCs/>
                <w:sz w:val="24"/>
                <w:szCs w:val="24"/>
                <w:lang w:val="en-US"/>
              </w:rPr>
            </w:pPr>
            <w:ins w:id="154" w:author="Guna Dermawan" w:date="2021-11-17T19:50:00Z">
              <w:r w:rsidRPr="00E31C6F">
                <w:rPr>
                  <w:rFonts w:ascii="Times New Roman" w:hAnsi="Times New Roman" w:cs="Times New Roman"/>
                  <w:b/>
                  <w:bCs/>
                  <w:sz w:val="24"/>
                  <w:szCs w:val="24"/>
                  <w:lang w:val="en-US"/>
                  <w:rPrChange w:id="155" w:author="Unknown" w:date="2021-11-17T20:02:00Z">
                    <w:rPr>
                      <w:rFonts w:ascii="Times New Roman" w:hAnsi="Times New Roman" w:cs="Times New Roman"/>
                      <w:sz w:val="24"/>
                      <w:szCs w:val="24"/>
                      <w:lang w:val="en-US"/>
                    </w:rPr>
                  </w:rPrChange>
                </w:rPr>
                <w:t>1</w:t>
              </w:r>
            </w:ins>
            <w:ins w:id="156" w:author="Guna Dermawan" w:date="2021-11-18T17:20:00Z">
              <w:r w:rsidRPr="00E31C6F">
                <w:rPr>
                  <w:rFonts w:ascii="Times New Roman" w:hAnsi="Times New Roman" w:cs="Times New Roman"/>
                  <w:b/>
                  <w:bCs/>
                  <w:sz w:val="24"/>
                  <w:szCs w:val="24"/>
                  <w:lang w:val="id-ID"/>
                </w:rPr>
                <w:t>1</w:t>
              </w:r>
            </w:ins>
            <w:ins w:id="157" w:author="Guna Dermawan" w:date="2021-11-17T19:50:00Z">
              <w:r w:rsidRPr="00E31C6F">
                <w:rPr>
                  <w:rFonts w:ascii="Times New Roman" w:hAnsi="Times New Roman" w:cs="Times New Roman"/>
                  <w:b/>
                  <w:bCs/>
                  <w:sz w:val="24"/>
                  <w:szCs w:val="24"/>
                  <w:lang w:val="en-US"/>
                  <w:rPrChange w:id="158" w:author="Unknown" w:date="2021-11-17T20:02:00Z">
                    <w:rPr>
                      <w:rFonts w:ascii="Times New Roman" w:hAnsi="Times New Roman" w:cs="Times New Roman"/>
                      <w:sz w:val="24"/>
                      <w:szCs w:val="24"/>
                      <w:lang w:val="en-US"/>
                    </w:rPr>
                  </w:rPrChange>
                </w:rPr>
                <w:t xml:space="preserve"> </w:t>
              </w:r>
              <w:proofErr w:type="spellStart"/>
              <w:r w:rsidRPr="00E31C6F">
                <w:rPr>
                  <w:rFonts w:ascii="Times New Roman" w:hAnsi="Times New Roman" w:cs="Times New Roman"/>
                  <w:b/>
                  <w:bCs/>
                  <w:sz w:val="24"/>
                  <w:szCs w:val="24"/>
                  <w:lang w:val="en-US"/>
                  <w:rPrChange w:id="159" w:author="Unknown" w:date="2021-11-17T20:02:00Z">
                    <w:rPr>
                      <w:rFonts w:ascii="Times New Roman" w:hAnsi="Times New Roman" w:cs="Times New Roman"/>
                      <w:sz w:val="24"/>
                      <w:szCs w:val="24"/>
                      <w:lang w:val="en-US"/>
                    </w:rPr>
                  </w:rPrChange>
                </w:rPr>
                <w:t>Desember</w:t>
              </w:r>
              <w:proofErr w:type="spellEnd"/>
              <w:r w:rsidRPr="00E31C6F">
                <w:rPr>
                  <w:rFonts w:ascii="Times New Roman" w:hAnsi="Times New Roman" w:cs="Times New Roman"/>
                  <w:b/>
                  <w:bCs/>
                  <w:sz w:val="24"/>
                  <w:szCs w:val="24"/>
                  <w:lang w:val="en-US"/>
                  <w:rPrChange w:id="160" w:author="Unknown" w:date="2021-11-17T20:02:00Z">
                    <w:rPr>
                      <w:rFonts w:ascii="Times New Roman" w:hAnsi="Times New Roman" w:cs="Times New Roman"/>
                      <w:sz w:val="24"/>
                      <w:szCs w:val="24"/>
                      <w:lang w:val="en-US"/>
                    </w:rPr>
                  </w:rPrChange>
                </w:rPr>
                <w:t xml:space="preserve"> 2021</w:t>
              </w:r>
            </w:ins>
          </w:p>
        </w:tc>
      </w:tr>
      <w:tr w:rsidR="000268DD" w:rsidRPr="00E31C6F" w14:paraId="52115E8B" w14:textId="77777777" w:rsidTr="000268DD">
        <w:trPr>
          <w:ins w:id="161" w:author="Guna Dermawan" w:date="2021-11-17T19:44:00Z"/>
        </w:trPr>
        <w:tc>
          <w:tcPr>
            <w:tcW w:w="1803" w:type="dxa"/>
            <w:tcBorders>
              <w:top w:val="single" w:sz="4" w:space="0" w:color="auto"/>
              <w:left w:val="single" w:sz="4" w:space="0" w:color="auto"/>
              <w:bottom w:val="single" w:sz="4" w:space="0" w:color="auto"/>
              <w:right w:val="single" w:sz="4" w:space="0" w:color="auto"/>
            </w:tcBorders>
            <w:hideMark/>
          </w:tcPr>
          <w:p w14:paraId="7FF6DD55" w14:textId="77777777" w:rsidR="000268DD" w:rsidRPr="00E31C6F" w:rsidRDefault="000268DD">
            <w:pPr>
              <w:tabs>
                <w:tab w:val="left" w:pos="1344"/>
              </w:tabs>
              <w:rPr>
                <w:ins w:id="162" w:author="Guna Dermawan" w:date="2021-11-17T19:44:00Z"/>
                <w:rFonts w:ascii="Times New Roman" w:hAnsi="Times New Roman" w:cs="Times New Roman"/>
                <w:sz w:val="24"/>
                <w:szCs w:val="24"/>
                <w:lang w:val="en-US"/>
              </w:rPr>
            </w:pPr>
            <w:ins w:id="163" w:author="Guna Dermawan" w:date="2021-11-17T19:52:00Z">
              <w:r w:rsidRPr="00E31C6F">
                <w:rPr>
                  <w:rFonts w:ascii="Times New Roman" w:hAnsi="Times New Roman" w:cs="Times New Roman"/>
                  <w:sz w:val="24"/>
                  <w:szCs w:val="24"/>
                  <w:lang w:val="en-US"/>
                </w:rPr>
                <w:t>3.1</w:t>
              </w:r>
            </w:ins>
          </w:p>
        </w:tc>
        <w:tc>
          <w:tcPr>
            <w:tcW w:w="1803" w:type="dxa"/>
            <w:tcBorders>
              <w:top w:val="single" w:sz="4" w:space="0" w:color="auto"/>
              <w:left w:val="single" w:sz="4" w:space="0" w:color="auto"/>
              <w:bottom w:val="single" w:sz="4" w:space="0" w:color="auto"/>
              <w:right w:val="single" w:sz="4" w:space="0" w:color="auto"/>
            </w:tcBorders>
            <w:hideMark/>
          </w:tcPr>
          <w:p w14:paraId="3C96093B" w14:textId="77777777" w:rsidR="000268DD" w:rsidRPr="00E31C6F" w:rsidRDefault="000268DD">
            <w:pPr>
              <w:tabs>
                <w:tab w:val="left" w:pos="1344"/>
              </w:tabs>
              <w:rPr>
                <w:ins w:id="164" w:author="Guna Dermawan" w:date="2021-11-17T19:44:00Z"/>
                <w:rFonts w:ascii="Times New Roman" w:hAnsi="Times New Roman" w:cs="Times New Roman"/>
                <w:sz w:val="24"/>
                <w:szCs w:val="24"/>
                <w:lang w:val="en-US"/>
              </w:rPr>
            </w:pPr>
            <w:proofErr w:type="spellStart"/>
            <w:ins w:id="165" w:author="Guna Dermawan" w:date="2021-11-17T19:52:00Z">
              <w:r w:rsidRPr="00E31C6F">
                <w:rPr>
                  <w:rFonts w:ascii="Times New Roman" w:hAnsi="Times New Roman" w:cs="Times New Roman"/>
                  <w:sz w:val="24"/>
                  <w:szCs w:val="24"/>
                  <w:lang w:val="en-US"/>
                </w:rPr>
                <w:t>Konfigurasi</w:t>
              </w:r>
              <w:proofErr w:type="spellEnd"/>
              <w:r w:rsidRPr="00E31C6F">
                <w:rPr>
                  <w:rFonts w:ascii="Times New Roman" w:hAnsi="Times New Roman" w:cs="Times New Roman"/>
                  <w:sz w:val="24"/>
                  <w:szCs w:val="24"/>
                  <w:lang w:val="en-US"/>
                </w:rPr>
                <w:t xml:space="preserve"> basis data</w:t>
              </w:r>
            </w:ins>
          </w:p>
        </w:tc>
        <w:tc>
          <w:tcPr>
            <w:tcW w:w="1803" w:type="dxa"/>
            <w:tcBorders>
              <w:top w:val="single" w:sz="4" w:space="0" w:color="auto"/>
              <w:left w:val="single" w:sz="4" w:space="0" w:color="auto"/>
              <w:bottom w:val="single" w:sz="4" w:space="0" w:color="auto"/>
              <w:right w:val="single" w:sz="4" w:space="0" w:color="auto"/>
            </w:tcBorders>
            <w:hideMark/>
          </w:tcPr>
          <w:p w14:paraId="62ECDFF1" w14:textId="77777777" w:rsidR="000268DD" w:rsidRPr="00E31C6F" w:rsidRDefault="000268DD">
            <w:pPr>
              <w:tabs>
                <w:tab w:val="left" w:pos="1344"/>
              </w:tabs>
              <w:rPr>
                <w:ins w:id="166" w:author="Guna Dermawan" w:date="2021-11-17T19:44:00Z"/>
                <w:rFonts w:ascii="Times New Roman" w:hAnsi="Times New Roman" w:cs="Times New Roman"/>
                <w:sz w:val="24"/>
                <w:szCs w:val="24"/>
                <w:lang w:val="en-US"/>
              </w:rPr>
            </w:pPr>
            <w:ins w:id="167" w:author="Guna Dermawan" w:date="2021-11-17T19:52:00Z">
              <w:r w:rsidRPr="00E31C6F">
                <w:rPr>
                  <w:rFonts w:ascii="Times New Roman" w:hAnsi="Times New Roman" w:cs="Times New Roman"/>
                  <w:sz w:val="24"/>
                  <w:szCs w:val="24"/>
                  <w:lang w:val="en-US"/>
                </w:rPr>
                <w:t xml:space="preserve">2 Hari </w:t>
              </w:r>
            </w:ins>
          </w:p>
        </w:tc>
        <w:tc>
          <w:tcPr>
            <w:tcW w:w="1803" w:type="dxa"/>
            <w:tcBorders>
              <w:top w:val="single" w:sz="4" w:space="0" w:color="auto"/>
              <w:left w:val="single" w:sz="4" w:space="0" w:color="auto"/>
              <w:bottom w:val="single" w:sz="4" w:space="0" w:color="auto"/>
              <w:right w:val="single" w:sz="4" w:space="0" w:color="auto"/>
            </w:tcBorders>
            <w:hideMark/>
          </w:tcPr>
          <w:p w14:paraId="345813A4" w14:textId="77777777" w:rsidR="000268DD" w:rsidRPr="00E31C6F" w:rsidRDefault="000268DD">
            <w:pPr>
              <w:tabs>
                <w:tab w:val="left" w:pos="1344"/>
              </w:tabs>
              <w:rPr>
                <w:ins w:id="168" w:author="Guna Dermawan" w:date="2021-11-17T19:44:00Z"/>
                <w:rFonts w:ascii="Times New Roman" w:hAnsi="Times New Roman" w:cs="Times New Roman"/>
                <w:sz w:val="24"/>
                <w:szCs w:val="24"/>
                <w:lang w:val="en-US"/>
              </w:rPr>
            </w:pPr>
            <w:ins w:id="169" w:author="Guna Dermawan" w:date="2021-11-17T19:52:00Z">
              <w:r w:rsidRPr="00E31C6F">
                <w:rPr>
                  <w:rFonts w:ascii="Times New Roman" w:hAnsi="Times New Roman" w:cs="Times New Roman"/>
                  <w:sz w:val="24"/>
                  <w:szCs w:val="24"/>
                  <w:lang w:val="en-US"/>
                </w:rPr>
                <w:t>27 November 2021</w:t>
              </w:r>
            </w:ins>
          </w:p>
        </w:tc>
        <w:tc>
          <w:tcPr>
            <w:tcW w:w="1804" w:type="dxa"/>
            <w:tcBorders>
              <w:top w:val="single" w:sz="4" w:space="0" w:color="auto"/>
              <w:left w:val="single" w:sz="4" w:space="0" w:color="auto"/>
              <w:bottom w:val="single" w:sz="4" w:space="0" w:color="auto"/>
              <w:right w:val="single" w:sz="4" w:space="0" w:color="auto"/>
            </w:tcBorders>
            <w:hideMark/>
          </w:tcPr>
          <w:p w14:paraId="31F6546B" w14:textId="77777777" w:rsidR="000268DD" w:rsidRPr="00E31C6F" w:rsidRDefault="000268DD">
            <w:pPr>
              <w:keepNext/>
              <w:tabs>
                <w:tab w:val="left" w:pos="1344"/>
              </w:tabs>
              <w:rPr>
                <w:ins w:id="170" w:author="Guna Dermawan" w:date="2021-11-17T19:44:00Z"/>
                <w:rFonts w:ascii="Times New Roman" w:hAnsi="Times New Roman" w:cs="Times New Roman"/>
                <w:sz w:val="24"/>
                <w:szCs w:val="24"/>
                <w:lang w:val="en-US"/>
              </w:rPr>
            </w:pPr>
            <w:ins w:id="171" w:author="Guna Dermawan" w:date="2021-11-17T19:52:00Z">
              <w:r w:rsidRPr="00E31C6F">
                <w:rPr>
                  <w:rFonts w:ascii="Times New Roman" w:hAnsi="Times New Roman" w:cs="Times New Roman"/>
                  <w:sz w:val="24"/>
                  <w:szCs w:val="24"/>
                  <w:lang w:val="en-US"/>
                </w:rPr>
                <w:t>28 November 20</w:t>
              </w:r>
            </w:ins>
            <w:ins w:id="172" w:author="Guna Dermawan" w:date="2021-11-17T19:53:00Z">
              <w:r w:rsidRPr="00E31C6F">
                <w:rPr>
                  <w:rFonts w:ascii="Times New Roman" w:hAnsi="Times New Roman" w:cs="Times New Roman"/>
                  <w:sz w:val="24"/>
                  <w:szCs w:val="24"/>
                  <w:lang w:val="en-US"/>
                </w:rPr>
                <w:t>21</w:t>
              </w:r>
            </w:ins>
          </w:p>
        </w:tc>
      </w:tr>
      <w:tr w:rsidR="000268DD" w:rsidRPr="00E31C6F" w14:paraId="7F6323B7" w14:textId="77777777" w:rsidTr="000268DD">
        <w:trPr>
          <w:ins w:id="173" w:author="Guna Dermawan" w:date="2021-11-17T19:44:00Z"/>
        </w:trPr>
        <w:tc>
          <w:tcPr>
            <w:tcW w:w="1803" w:type="dxa"/>
            <w:tcBorders>
              <w:top w:val="single" w:sz="4" w:space="0" w:color="auto"/>
              <w:left w:val="single" w:sz="4" w:space="0" w:color="auto"/>
              <w:bottom w:val="single" w:sz="4" w:space="0" w:color="auto"/>
              <w:right w:val="single" w:sz="4" w:space="0" w:color="auto"/>
            </w:tcBorders>
            <w:hideMark/>
          </w:tcPr>
          <w:p w14:paraId="7F64D3E2" w14:textId="77777777" w:rsidR="000268DD" w:rsidRPr="00E31C6F" w:rsidRDefault="000268DD">
            <w:pPr>
              <w:tabs>
                <w:tab w:val="left" w:pos="1344"/>
              </w:tabs>
              <w:rPr>
                <w:ins w:id="174" w:author="Guna Dermawan" w:date="2021-11-17T19:44:00Z"/>
                <w:rFonts w:ascii="Times New Roman" w:hAnsi="Times New Roman" w:cs="Times New Roman"/>
                <w:sz w:val="24"/>
                <w:szCs w:val="24"/>
                <w:lang w:val="en-US"/>
              </w:rPr>
            </w:pPr>
            <w:ins w:id="175" w:author="Guna Dermawan" w:date="2021-11-17T19:53:00Z">
              <w:r w:rsidRPr="00E31C6F">
                <w:rPr>
                  <w:rFonts w:ascii="Times New Roman" w:hAnsi="Times New Roman" w:cs="Times New Roman"/>
                  <w:sz w:val="24"/>
                  <w:szCs w:val="24"/>
                  <w:lang w:val="en-US"/>
                </w:rPr>
                <w:t>3.2</w:t>
              </w:r>
            </w:ins>
          </w:p>
        </w:tc>
        <w:tc>
          <w:tcPr>
            <w:tcW w:w="1803" w:type="dxa"/>
            <w:tcBorders>
              <w:top w:val="single" w:sz="4" w:space="0" w:color="auto"/>
              <w:left w:val="single" w:sz="4" w:space="0" w:color="auto"/>
              <w:bottom w:val="single" w:sz="4" w:space="0" w:color="auto"/>
              <w:right w:val="single" w:sz="4" w:space="0" w:color="auto"/>
            </w:tcBorders>
            <w:hideMark/>
          </w:tcPr>
          <w:p w14:paraId="5A2179B0" w14:textId="77777777" w:rsidR="000268DD" w:rsidRPr="00E31C6F" w:rsidRDefault="000268DD">
            <w:pPr>
              <w:tabs>
                <w:tab w:val="left" w:pos="1344"/>
              </w:tabs>
              <w:rPr>
                <w:ins w:id="176" w:author="Guna Dermawan" w:date="2021-11-17T19:44:00Z"/>
                <w:rFonts w:ascii="Times New Roman" w:hAnsi="Times New Roman" w:cs="Times New Roman"/>
                <w:sz w:val="24"/>
                <w:szCs w:val="24"/>
                <w:lang w:val="en-US"/>
              </w:rPr>
            </w:pPr>
            <w:proofErr w:type="spellStart"/>
            <w:ins w:id="177" w:author="Guna Dermawan" w:date="2021-11-17T19:53:00Z">
              <w:r w:rsidRPr="00E31C6F">
                <w:rPr>
                  <w:rFonts w:ascii="Times New Roman" w:hAnsi="Times New Roman" w:cs="Times New Roman"/>
                  <w:sz w:val="24"/>
                  <w:szCs w:val="24"/>
                  <w:lang w:val="en-US"/>
                </w:rPr>
                <w:t>Membuat</w:t>
              </w:r>
              <w:proofErr w:type="spellEnd"/>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fungsi</w:t>
              </w:r>
              <w:proofErr w:type="spellEnd"/>
              <w:r w:rsidRPr="00E31C6F">
                <w:rPr>
                  <w:rFonts w:ascii="Times New Roman" w:hAnsi="Times New Roman" w:cs="Times New Roman"/>
                  <w:sz w:val="24"/>
                  <w:szCs w:val="24"/>
                  <w:lang w:val="en-US"/>
                </w:rPr>
                <w:t xml:space="preserve"> login dan sign up </w:t>
              </w:r>
              <w:proofErr w:type="spellStart"/>
              <w:r w:rsidRPr="00E31C6F">
                <w:rPr>
                  <w:rFonts w:ascii="Times New Roman" w:hAnsi="Times New Roman" w:cs="Times New Roman"/>
                  <w:sz w:val="24"/>
                  <w:szCs w:val="24"/>
                  <w:lang w:val="en-US"/>
                </w:rPr>
                <w:t>apliksi</w:t>
              </w:r>
            </w:ins>
            <w:proofErr w:type="spellEnd"/>
          </w:p>
        </w:tc>
        <w:tc>
          <w:tcPr>
            <w:tcW w:w="1803" w:type="dxa"/>
            <w:tcBorders>
              <w:top w:val="single" w:sz="4" w:space="0" w:color="auto"/>
              <w:left w:val="single" w:sz="4" w:space="0" w:color="auto"/>
              <w:bottom w:val="single" w:sz="4" w:space="0" w:color="auto"/>
              <w:right w:val="single" w:sz="4" w:space="0" w:color="auto"/>
            </w:tcBorders>
            <w:hideMark/>
          </w:tcPr>
          <w:p w14:paraId="5146470D" w14:textId="77777777" w:rsidR="000268DD" w:rsidRPr="00E31C6F" w:rsidRDefault="000268DD">
            <w:pPr>
              <w:tabs>
                <w:tab w:val="left" w:pos="1344"/>
              </w:tabs>
              <w:rPr>
                <w:ins w:id="178" w:author="Guna Dermawan" w:date="2021-11-17T19:44:00Z"/>
                <w:rFonts w:ascii="Times New Roman" w:hAnsi="Times New Roman" w:cs="Times New Roman"/>
                <w:sz w:val="24"/>
                <w:szCs w:val="24"/>
                <w:lang w:val="en-US"/>
              </w:rPr>
            </w:pPr>
            <w:ins w:id="179" w:author="Guna Dermawan" w:date="2021-11-17T19:53:00Z">
              <w:r w:rsidRPr="00E31C6F">
                <w:rPr>
                  <w:rFonts w:ascii="Times New Roman" w:hAnsi="Times New Roman" w:cs="Times New Roman"/>
                  <w:sz w:val="24"/>
                  <w:szCs w:val="24"/>
                  <w:lang w:val="en-US"/>
                </w:rPr>
                <w:t>4 Hari</w:t>
              </w:r>
            </w:ins>
          </w:p>
        </w:tc>
        <w:tc>
          <w:tcPr>
            <w:tcW w:w="1803" w:type="dxa"/>
            <w:tcBorders>
              <w:top w:val="single" w:sz="4" w:space="0" w:color="auto"/>
              <w:left w:val="single" w:sz="4" w:space="0" w:color="auto"/>
              <w:bottom w:val="single" w:sz="4" w:space="0" w:color="auto"/>
              <w:right w:val="single" w:sz="4" w:space="0" w:color="auto"/>
            </w:tcBorders>
            <w:hideMark/>
          </w:tcPr>
          <w:p w14:paraId="1020B011" w14:textId="77777777" w:rsidR="000268DD" w:rsidRPr="00E31C6F" w:rsidRDefault="000268DD">
            <w:pPr>
              <w:tabs>
                <w:tab w:val="left" w:pos="1344"/>
              </w:tabs>
              <w:rPr>
                <w:ins w:id="180" w:author="Guna Dermawan" w:date="2021-11-17T19:53:00Z"/>
                <w:rFonts w:ascii="Times New Roman" w:hAnsi="Times New Roman" w:cs="Times New Roman"/>
                <w:sz w:val="24"/>
                <w:szCs w:val="24"/>
                <w:lang w:val="en-US"/>
              </w:rPr>
            </w:pPr>
            <w:ins w:id="181" w:author="Guna Dermawan" w:date="2021-11-17T19:53:00Z">
              <w:r w:rsidRPr="00E31C6F">
                <w:rPr>
                  <w:rFonts w:ascii="Times New Roman" w:hAnsi="Times New Roman" w:cs="Times New Roman"/>
                  <w:sz w:val="24"/>
                  <w:szCs w:val="24"/>
                  <w:lang w:val="en-US"/>
                </w:rPr>
                <w:t>2</w:t>
              </w:r>
            </w:ins>
            <w:ins w:id="182" w:author="Guna Dermawan" w:date="2021-11-17T19:54:00Z">
              <w:r w:rsidRPr="00E31C6F">
                <w:rPr>
                  <w:rFonts w:ascii="Times New Roman" w:hAnsi="Times New Roman" w:cs="Times New Roman"/>
                  <w:sz w:val="24"/>
                  <w:szCs w:val="24"/>
                  <w:lang w:val="en-US"/>
                </w:rPr>
                <w:t>9</w:t>
              </w:r>
            </w:ins>
            <w:ins w:id="183" w:author="Guna Dermawan" w:date="2021-11-17T19:53:00Z">
              <w:r w:rsidRPr="00E31C6F">
                <w:rPr>
                  <w:rFonts w:ascii="Times New Roman" w:hAnsi="Times New Roman" w:cs="Times New Roman"/>
                  <w:sz w:val="24"/>
                  <w:szCs w:val="24"/>
                  <w:lang w:val="en-US"/>
                </w:rPr>
                <w:t xml:space="preserve"> November </w:t>
              </w:r>
            </w:ins>
          </w:p>
          <w:p w14:paraId="510F36B2" w14:textId="77777777" w:rsidR="000268DD" w:rsidRPr="00E31C6F" w:rsidRDefault="000268DD">
            <w:pPr>
              <w:tabs>
                <w:tab w:val="left" w:pos="1344"/>
              </w:tabs>
              <w:rPr>
                <w:ins w:id="184" w:author="Guna Dermawan" w:date="2021-11-17T19:44:00Z"/>
                <w:rFonts w:ascii="Times New Roman" w:hAnsi="Times New Roman" w:cs="Times New Roman"/>
                <w:sz w:val="24"/>
                <w:szCs w:val="24"/>
                <w:lang w:val="en-US"/>
              </w:rPr>
            </w:pPr>
            <w:ins w:id="185" w:author="Guna Dermawan" w:date="2021-11-17T19:53:00Z">
              <w:r w:rsidRPr="00E31C6F">
                <w:rPr>
                  <w:rFonts w:ascii="Times New Roman" w:hAnsi="Times New Roman" w:cs="Times New Roman"/>
                  <w:sz w:val="24"/>
                  <w:szCs w:val="24"/>
                  <w:lang w:val="en-US"/>
                </w:rPr>
                <w:t>2021</w:t>
              </w:r>
            </w:ins>
          </w:p>
        </w:tc>
        <w:tc>
          <w:tcPr>
            <w:tcW w:w="1804" w:type="dxa"/>
            <w:tcBorders>
              <w:top w:val="single" w:sz="4" w:space="0" w:color="auto"/>
              <w:left w:val="single" w:sz="4" w:space="0" w:color="auto"/>
              <w:bottom w:val="single" w:sz="4" w:space="0" w:color="auto"/>
              <w:right w:val="single" w:sz="4" w:space="0" w:color="auto"/>
            </w:tcBorders>
            <w:hideMark/>
          </w:tcPr>
          <w:p w14:paraId="4FB21F2F" w14:textId="77777777" w:rsidR="000268DD" w:rsidRPr="00E31C6F" w:rsidRDefault="000268DD">
            <w:pPr>
              <w:keepNext/>
              <w:tabs>
                <w:tab w:val="left" w:pos="1344"/>
              </w:tabs>
              <w:rPr>
                <w:ins w:id="186" w:author="Guna Dermawan" w:date="2021-11-17T19:44:00Z"/>
                <w:rFonts w:ascii="Times New Roman" w:hAnsi="Times New Roman" w:cs="Times New Roman"/>
                <w:sz w:val="24"/>
                <w:szCs w:val="24"/>
                <w:lang w:val="en-US"/>
              </w:rPr>
            </w:pPr>
            <w:ins w:id="187" w:author="Guna Dermawan" w:date="2021-11-17T19:54:00Z">
              <w:r w:rsidRPr="00E31C6F">
                <w:rPr>
                  <w:rFonts w:ascii="Times New Roman" w:hAnsi="Times New Roman" w:cs="Times New Roman"/>
                  <w:sz w:val="24"/>
                  <w:szCs w:val="24"/>
                  <w:lang w:val="en-US"/>
                </w:rPr>
                <w:t xml:space="preserve">2 </w:t>
              </w:r>
              <w:proofErr w:type="spellStart"/>
              <w:r w:rsidRPr="00E31C6F">
                <w:rPr>
                  <w:rFonts w:ascii="Times New Roman" w:hAnsi="Times New Roman" w:cs="Times New Roman"/>
                  <w:sz w:val="24"/>
                  <w:szCs w:val="24"/>
                  <w:lang w:val="en-US"/>
                </w:rPr>
                <w:t>Desember</w:t>
              </w:r>
              <w:proofErr w:type="spellEnd"/>
              <w:r w:rsidRPr="00E31C6F">
                <w:rPr>
                  <w:rFonts w:ascii="Times New Roman" w:hAnsi="Times New Roman" w:cs="Times New Roman"/>
                  <w:sz w:val="24"/>
                  <w:szCs w:val="24"/>
                  <w:lang w:val="en-US"/>
                </w:rPr>
                <w:t xml:space="preserve"> 2021</w:t>
              </w:r>
            </w:ins>
          </w:p>
        </w:tc>
      </w:tr>
      <w:tr w:rsidR="000268DD" w:rsidRPr="00E31C6F" w14:paraId="023C940F" w14:textId="77777777" w:rsidTr="000268DD">
        <w:trPr>
          <w:ins w:id="188" w:author="Guna Dermawan" w:date="2021-11-17T19:44:00Z"/>
        </w:trPr>
        <w:tc>
          <w:tcPr>
            <w:tcW w:w="1803" w:type="dxa"/>
            <w:tcBorders>
              <w:top w:val="single" w:sz="4" w:space="0" w:color="auto"/>
              <w:left w:val="single" w:sz="4" w:space="0" w:color="auto"/>
              <w:bottom w:val="single" w:sz="4" w:space="0" w:color="auto"/>
              <w:right w:val="single" w:sz="4" w:space="0" w:color="auto"/>
            </w:tcBorders>
            <w:hideMark/>
          </w:tcPr>
          <w:p w14:paraId="195E14ED" w14:textId="77777777" w:rsidR="000268DD" w:rsidRPr="00E31C6F" w:rsidRDefault="000268DD">
            <w:pPr>
              <w:tabs>
                <w:tab w:val="left" w:pos="1344"/>
              </w:tabs>
              <w:rPr>
                <w:ins w:id="189" w:author="Guna Dermawan" w:date="2021-11-17T19:44:00Z"/>
                <w:rFonts w:ascii="Times New Roman" w:hAnsi="Times New Roman" w:cs="Times New Roman"/>
                <w:sz w:val="24"/>
                <w:szCs w:val="24"/>
                <w:lang w:val="en-US"/>
              </w:rPr>
            </w:pPr>
            <w:ins w:id="190" w:author="Guna Dermawan" w:date="2021-11-17T19:54:00Z">
              <w:r w:rsidRPr="00E31C6F">
                <w:rPr>
                  <w:rFonts w:ascii="Times New Roman" w:hAnsi="Times New Roman" w:cs="Times New Roman"/>
                  <w:sz w:val="24"/>
                  <w:szCs w:val="24"/>
                  <w:lang w:val="en-US"/>
                </w:rPr>
                <w:t>3.3</w:t>
              </w:r>
            </w:ins>
          </w:p>
        </w:tc>
        <w:tc>
          <w:tcPr>
            <w:tcW w:w="1803" w:type="dxa"/>
            <w:tcBorders>
              <w:top w:val="single" w:sz="4" w:space="0" w:color="auto"/>
              <w:left w:val="single" w:sz="4" w:space="0" w:color="auto"/>
              <w:bottom w:val="single" w:sz="4" w:space="0" w:color="auto"/>
              <w:right w:val="single" w:sz="4" w:space="0" w:color="auto"/>
            </w:tcBorders>
            <w:hideMark/>
          </w:tcPr>
          <w:p w14:paraId="49557BDF" w14:textId="77777777" w:rsidR="000268DD" w:rsidRPr="00E31C6F" w:rsidRDefault="000268DD">
            <w:pPr>
              <w:tabs>
                <w:tab w:val="left" w:pos="1344"/>
              </w:tabs>
              <w:rPr>
                <w:ins w:id="191" w:author="Guna Dermawan" w:date="2021-11-17T19:44:00Z"/>
                <w:rFonts w:ascii="Times New Roman" w:hAnsi="Times New Roman" w:cs="Times New Roman"/>
                <w:sz w:val="24"/>
                <w:szCs w:val="24"/>
                <w:lang w:val="en-US"/>
              </w:rPr>
            </w:pPr>
            <w:proofErr w:type="spellStart"/>
            <w:ins w:id="192" w:author="Guna Dermawan" w:date="2021-11-17T19:54:00Z">
              <w:r w:rsidRPr="00E31C6F">
                <w:rPr>
                  <w:rFonts w:ascii="Times New Roman" w:hAnsi="Times New Roman" w:cs="Times New Roman"/>
                  <w:sz w:val="24"/>
                  <w:szCs w:val="24"/>
                  <w:lang w:val="en-US"/>
                </w:rPr>
                <w:t>Manajemen</w:t>
              </w:r>
              <w:proofErr w:type="spellEnd"/>
              <w:r w:rsidRPr="00E31C6F">
                <w:rPr>
                  <w:rFonts w:ascii="Times New Roman" w:hAnsi="Times New Roman" w:cs="Times New Roman"/>
                  <w:sz w:val="24"/>
                  <w:szCs w:val="24"/>
                  <w:lang w:val="en-US"/>
                </w:rPr>
                <w:t xml:space="preserve"> user profile</w:t>
              </w:r>
            </w:ins>
          </w:p>
        </w:tc>
        <w:tc>
          <w:tcPr>
            <w:tcW w:w="1803" w:type="dxa"/>
            <w:tcBorders>
              <w:top w:val="single" w:sz="4" w:space="0" w:color="auto"/>
              <w:left w:val="single" w:sz="4" w:space="0" w:color="auto"/>
              <w:bottom w:val="single" w:sz="4" w:space="0" w:color="auto"/>
              <w:right w:val="single" w:sz="4" w:space="0" w:color="auto"/>
            </w:tcBorders>
            <w:hideMark/>
          </w:tcPr>
          <w:p w14:paraId="6F7E078E" w14:textId="77777777" w:rsidR="000268DD" w:rsidRPr="00E31C6F" w:rsidRDefault="000268DD">
            <w:pPr>
              <w:tabs>
                <w:tab w:val="left" w:pos="1344"/>
              </w:tabs>
              <w:rPr>
                <w:ins w:id="193" w:author="Guna Dermawan" w:date="2021-11-17T19:44:00Z"/>
                <w:rFonts w:ascii="Times New Roman" w:hAnsi="Times New Roman" w:cs="Times New Roman"/>
                <w:sz w:val="24"/>
                <w:szCs w:val="24"/>
                <w:lang w:val="en-US"/>
              </w:rPr>
            </w:pPr>
            <w:ins w:id="194" w:author="Guna Dermawan" w:date="2021-11-17T19:54:00Z">
              <w:r w:rsidRPr="00E31C6F">
                <w:rPr>
                  <w:rFonts w:ascii="Times New Roman" w:hAnsi="Times New Roman" w:cs="Times New Roman"/>
                  <w:sz w:val="24"/>
                  <w:szCs w:val="24"/>
                  <w:lang w:val="en-US"/>
                </w:rPr>
                <w:t xml:space="preserve">3 Hari </w:t>
              </w:r>
            </w:ins>
          </w:p>
        </w:tc>
        <w:tc>
          <w:tcPr>
            <w:tcW w:w="1803" w:type="dxa"/>
            <w:tcBorders>
              <w:top w:val="single" w:sz="4" w:space="0" w:color="auto"/>
              <w:left w:val="single" w:sz="4" w:space="0" w:color="auto"/>
              <w:bottom w:val="single" w:sz="4" w:space="0" w:color="auto"/>
              <w:right w:val="single" w:sz="4" w:space="0" w:color="auto"/>
            </w:tcBorders>
            <w:hideMark/>
          </w:tcPr>
          <w:p w14:paraId="50F4C1DB" w14:textId="77777777" w:rsidR="000268DD" w:rsidRPr="00E31C6F" w:rsidRDefault="000268DD">
            <w:pPr>
              <w:tabs>
                <w:tab w:val="left" w:pos="1344"/>
              </w:tabs>
              <w:rPr>
                <w:ins w:id="195" w:author="Guna Dermawan" w:date="2021-11-17T19:44:00Z"/>
                <w:rFonts w:ascii="Times New Roman" w:hAnsi="Times New Roman" w:cs="Times New Roman"/>
                <w:sz w:val="24"/>
                <w:szCs w:val="24"/>
                <w:lang w:val="en-US"/>
              </w:rPr>
            </w:pPr>
            <w:ins w:id="196" w:author="Guna Dermawan" w:date="2021-11-17T19:54:00Z">
              <w:r w:rsidRPr="00E31C6F">
                <w:rPr>
                  <w:rFonts w:ascii="Times New Roman" w:hAnsi="Times New Roman" w:cs="Times New Roman"/>
                  <w:sz w:val="24"/>
                  <w:szCs w:val="24"/>
                  <w:lang w:val="en-US"/>
                </w:rPr>
                <w:t xml:space="preserve">3 </w:t>
              </w:r>
              <w:proofErr w:type="spellStart"/>
              <w:r w:rsidRPr="00E31C6F">
                <w:rPr>
                  <w:rFonts w:ascii="Times New Roman" w:hAnsi="Times New Roman" w:cs="Times New Roman"/>
                  <w:sz w:val="24"/>
                  <w:szCs w:val="24"/>
                  <w:lang w:val="en-US"/>
                </w:rPr>
                <w:t>Desember</w:t>
              </w:r>
              <w:proofErr w:type="spellEnd"/>
              <w:r w:rsidRPr="00E31C6F">
                <w:rPr>
                  <w:rFonts w:ascii="Times New Roman" w:hAnsi="Times New Roman" w:cs="Times New Roman"/>
                  <w:sz w:val="24"/>
                  <w:szCs w:val="24"/>
                  <w:lang w:val="en-US"/>
                </w:rPr>
                <w:t xml:space="preserve"> 2021</w:t>
              </w:r>
            </w:ins>
          </w:p>
        </w:tc>
        <w:tc>
          <w:tcPr>
            <w:tcW w:w="1804" w:type="dxa"/>
            <w:tcBorders>
              <w:top w:val="single" w:sz="4" w:space="0" w:color="auto"/>
              <w:left w:val="single" w:sz="4" w:space="0" w:color="auto"/>
              <w:bottom w:val="single" w:sz="4" w:space="0" w:color="auto"/>
              <w:right w:val="single" w:sz="4" w:space="0" w:color="auto"/>
            </w:tcBorders>
            <w:hideMark/>
          </w:tcPr>
          <w:p w14:paraId="58BDBE5B" w14:textId="77777777" w:rsidR="000268DD" w:rsidRPr="00E31C6F" w:rsidRDefault="000268DD">
            <w:pPr>
              <w:keepNext/>
              <w:tabs>
                <w:tab w:val="left" w:pos="1344"/>
              </w:tabs>
              <w:rPr>
                <w:ins w:id="197" w:author="Guna Dermawan" w:date="2021-11-17T19:44:00Z"/>
                <w:rFonts w:ascii="Times New Roman" w:hAnsi="Times New Roman" w:cs="Times New Roman"/>
                <w:sz w:val="24"/>
                <w:szCs w:val="24"/>
                <w:lang w:val="en-US"/>
              </w:rPr>
            </w:pPr>
            <w:ins w:id="198" w:author="Guna Dermawan" w:date="2021-11-17T19:54:00Z">
              <w:r w:rsidRPr="00E31C6F">
                <w:rPr>
                  <w:rFonts w:ascii="Times New Roman" w:hAnsi="Times New Roman" w:cs="Times New Roman"/>
                  <w:sz w:val="24"/>
                  <w:szCs w:val="24"/>
                  <w:lang w:val="en-US"/>
                </w:rPr>
                <w:t xml:space="preserve">5 </w:t>
              </w:r>
              <w:proofErr w:type="spellStart"/>
              <w:r w:rsidRPr="00E31C6F">
                <w:rPr>
                  <w:rFonts w:ascii="Times New Roman" w:hAnsi="Times New Roman" w:cs="Times New Roman"/>
                  <w:sz w:val="24"/>
                  <w:szCs w:val="24"/>
                  <w:lang w:val="en-US"/>
                </w:rPr>
                <w:t>D</w:t>
              </w:r>
            </w:ins>
            <w:ins w:id="199" w:author="Guna Dermawan" w:date="2021-11-17T19:55:00Z">
              <w:r w:rsidRPr="00E31C6F">
                <w:rPr>
                  <w:rFonts w:ascii="Times New Roman" w:hAnsi="Times New Roman" w:cs="Times New Roman"/>
                  <w:sz w:val="24"/>
                  <w:szCs w:val="24"/>
                  <w:lang w:val="en-US"/>
                </w:rPr>
                <w:t>esember</w:t>
              </w:r>
              <w:proofErr w:type="spellEnd"/>
              <w:r w:rsidRPr="00E31C6F">
                <w:rPr>
                  <w:rFonts w:ascii="Times New Roman" w:hAnsi="Times New Roman" w:cs="Times New Roman"/>
                  <w:sz w:val="24"/>
                  <w:szCs w:val="24"/>
                  <w:lang w:val="en-US"/>
                </w:rPr>
                <w:t xml:space="preserve"> 2021</w:t>
              </w:r>
            </w:ins>
          </w:p>
        </w:tc>
      </w:tr>
      <w:tr w:rsidR="000268DD" w:rsidRPr="00E31C6F" w14:paraId="65A8C253" w14:textId="77777777" w:rsidTr="000268DD">
        <w:trPr>
          <w:ins w:id="200" w:author="Guna Dermawan" w:date="2021-11-17T19:44:00Z"/>
        </w:trPr>
        <w:tc>
          <w:tcPr>
            <w:tcW w:w="1803" w:type="dxa"/>
            <w:tcBorders>
              <w:top w:val="single" w:sz="4" w:space="0" w:color="auto"/>
              <w:left w:val="single" w:sz="4" w:space="0" w:color="auto"/>
              <w:bottom w:val="single" w:sz="4" w:space="0" w:color="auto"/>
              <w:right w:val="single" w:sz="4" w:space="0" w:color="auto"/>
            </w:tcBorders>
            <w:hideMark/>
          </w:tcPr>
          <w:p w14:paraId="6908C59C" w14:textId="77777777" w:rsidR="000268DD" w:rsidRPr="00E31C6F" w:rsidRDefault="000268DD">
            <w:pPr>
              <w:tabs>
                <w:tab w:val="left" w:pos="1344"/>
              </w:tabs>
              <w:rPr>
                <w:ins w:id="201" w:author="Guna Dermawan" w:date="2021-11-17T19:44:00Z"/>
                <w:rFonts w:ascii="Times New Roman" w:hAnsi="Times New Roman" w:cs="Times New Roman"/>
                <w:sz w:val="24"/>
                <w:szCs w:val="24"/>
                <w:lang w:val="en-US"/>
              </w:rPr>
            </w:pPr>
            <w:ins w:id="202" w:author="Guna Dermawan" w:date="2021-11-17T19:55:00Z">
              <w:r w:rsidRPr="00E31C6F">
                <w:rPr>
                  <w:rFonts w:ascii="Times New Roman" w:hAnsi="Times New Roman" w:cs="Times New Roman"/>
                  <w:sz w:val="24"/>
                  <w:szCs w:val="24"/>
                  <w:lang w:val="en-US"/>
                </w:rPr>
                <w:t>3.4</w:t>
              </w:r>
            </w:ins>
          </w:p>
        </w:tc>
        <w:tc>
          <w:tcPr>
            <w:tcW w:w="1803" w:type="dxa"/>
            <w:tcBorders>
              <w:top w:val="single" w:sz="4" w:space="0" w:color="auto"/>
              <w:left w:val="single" w:sz="4" w:space="0" w:color="auto"/>
              <w:bottom w:val="single" w:sz="4" w:space="0" w:color="auto"/>
              <w:right w:val="single" w:sz="4" w:space="0" w:color="auto"/>
            </w:tcBorders>
            <w:hideMark/>
          </w:tcPr>
          <w:p w14:paraId="1091DA6D" w14:textId="77777777" w:rsidR="000268DD" w:rsidRPr="00E31C6F" w:rsidRDefault="000268DD">
            <w:pPr>
              <w:tabs>
                <w:tab w:val="left" w:pos="1344"/>
              </w:tabs>
              <w:rPr>
                <w:ins w:id="203" w:author="Guna Dermawan" w:date="2021-11-17T19:44:00Z"/>
                <w:rFonts w:ascii="Times New Roman" w:hAnsi="Times New Roman" w:cs="Times New Roman"/>
                <w:sz w:val="24"/>
                <w:szCs w:val="24"/>
                <w:lang w:val="en-US"/>
              </w:rPr>
            </w:pPr>
            <w:proofErr w:type="spellStart"/>
            <w:ins w:id="204" w:author="Guna Dermawan" w:date="2021-11-17T19:55:00Z">
              <w:r w:rsidRPr="00E31C6F">
                <w:rPr>
                  <w:rFonts w:ascii="Times New Roman" w:hAnsi="Times New Roman" w:cs="Times New Roman"/>
                  <w:sz w:val="24"/>
                  <w:szCs w:val="24"/>
                  <w:lang w:val="en-US"/>
                </w:rPr>
                <w:t>Membuat</w:t>
              </w:r>
              <w:proofErr w:type="spellEnd"/>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fungsi</w:t>
              </w:r>
              <w:proofErr w:type="spellEnd"/>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presentasi</w:t>
              </w:r>
            </w:ins>
            <w:proofErr w:type="spellEnd"/>
          </w:p>
        </w:tc>
        <w:tc>
          <w:tcPr>
            <w:tcW w:w="1803" w:type="dxa"/>
            <w:tcBorders>
              <w:top w:val="single" w:sz="4" w:space="0" w:color="auto"/>
              <w:left w:val="single" w:sz="4" w:space="0" w:color="auto"/>
              <w:bottom w:val="single" w:sz="4" w:space="0" w:color="auto"/>
              <w:right w:val="single" w:sz="4" w:space="0" w:color="auto"/>
            </w:tcBorders>
            <w:hideMark/>
          </w:tcPr>
          <w:p w14:paraId="46754F87" w14:textId="77777777" w:rsidR="000268DD" w:rsidRPr="00E31C6F" w:rsidRDefault="000268DD">
            <w:pPr>
              <w:tabs>
                <w:tab w:val="left" w:pos="1344"/>
              </w:tabs>
              <w:rPr>
                <w:ins w:id="205" w:author="Guna Dermawan" w:date="2021-11-17T19:44:00Z"/>
                <w:rFonts w:ascii="Times New Roman" w:hAnsi="Times New Roman" w:cs="Times New Roman"/>
                <w:sz w:val="24"/>
                <w:szCs w:val="24"/>
                <w:lang w:val="en-US"/>
              </w:rPr>
            </w:pPr>
            <w:ins w:id="206" w:author="Guna Dermawan" w:date="2021-11-18T17:21:00Z">
              <w:r w:rsidRPr="00E31C6F">
                <w:rPr>
                  <w:rFonts w:ascii="Times New Roman" w:hAnsi="Times New Roman" w:cs="Times New Roman"/>
                  <w:sz w:val="24"/>
                  <w:szCs w:val="24"/>
                  <w:lang w:val="id-ID"/>
                </w:rPr>
                <w:t>6</w:t>
              </w:r>
            </w:ins>
            <w:ins w:id="207" w:author="Guna Dermawan" w:date="2021-11-17T19:55:00Z">
              <w:r w:rsidRPr="00E31C6F">
                <w:rPr>
                  <w:rFonts w:ascii="Times New Roman" w:hAnsi="Times New Roman" w:cs="Times New Roman"/>
                  <w:sz w:val="24"/>
                  <w:szCs w:val="24"/>
                  <w:lang w:val="en-US"/>
                </w:rPr>
                <w:t xml:space="preserve"> Hari</w:t>
              </w:r>
            </w:ins>
          </w:p>
        </w:tc>
        <w:tc>
          <w:tcPr>
            <w:tcW w:w="1803" w:type="dxa"/>
            <w:tcBorders>
              <w:top w:val="single" w:sz="4" w:space="0" w:color="auto"/>
              <w:left w:val="single" w:sz="4" w:space="0" w:color="auto"/>
              <w:bottom w:val="single" w:sz="4" w:space="0" w:color="auto"/>
              <w:right w:val="single" w:sz="4" w:space="0" w:color="auto"/>
            </w:tcBorders>
            <w:hideMark/>
          </w:tcPr>
          <w:p w14:paraId="1D78D645" w14:textId="77777777" w:rsidR="000268DD" w:rsidRPr="00E31C6F" w:rsidRDefault="000268DD">
            <w:pPr>
              <w:tabs>
                <w:tab w:val="left" w:pos="1344"/>
              </w:tabs>
              <w:rPr>
                <w:ins w:id="208" w:author="Guna Dermawan" w:date="2021-11-17T19:44:00Z"/>
                <w:rFonts w:ascii="Times New Roman" w:hAnsi="Times New Roman" w:cs="Times New Roman"/>
                <w:sz w:val="24"/>
                <w:szCs w:val="24"/>
                <w:lang w:val="en-US"/>
              </w:rPr>
            </w:pPr>
            <w:ins w:id="209" w:author="Guna Dermawan" w:date="2021-11-17T19:55:00Z">
              <w:r w:rsidRPr="00E31C6F">
                <w:rPr>
                  <w:rFonts w:ascii="Times New Roman" w:hAnsi="Times New Roman" w:cs="Times New Roman"/>
                  <w:sz w:val="24"/>
                  <w:szCs w:val="24"/>
                  <w:lang w:val="en-US"/>
                </w:rPr>
                <w:t xml:space="preserve">6 </w:t>
              </w:r>
              <w:proofErr w:type="spellStart"/>
              <w:r w:rsidRPr="00E31C6F">
                <w:rPr>
                  <w:rFonts w:ascii="Times New Roman" w:hAnsi="Times New Roman" w:cs="Times New Roman"/>
                  <w:sz w:val="24"/>
                  <w:szCs w:val="24"/>
                  <w:lang w:val="en-US"/>
                </w:rPr>
                <w:t>Desember</w:t>
              </w:r>
              <w:proofErr w:type="spellEnd"/>
              <w:r w:rsidRPr="00E31C6F">
                <w:rPr>
                  <w:rFonts w:ascii="Times New Roman" w:hAnsi="Times New Roman" w:cs="Times New Roman"/>
                  <w:sz w:val="24"/>
                  <w:szCs w:val="24"/>
                  <w:lang w:val="en-US"/>
                </w:rPr>
                <w:t xml:space="preserve"> 2021</w:t>
              </w:r>
            </w:ins>
          </w:p>
        </w:tc>
        <w:tc>
          <w:tcPr>
            <w:tcW w:w="1804" w:type="dxa"/>
            <w:tcBorders>
              <w:top w:val="single" w:sz="4" w:space="0" w:color="auto"/>
              <w:left w:val="single" w:sz="4" w:space="0" w:color="auto"/>
              <w:bottom w:val="single" w:sz="4" w:space="0" w:color="auto"/>
              <w:right w:val="single" w:sz="4" w:space="0" w:color="auto"/>
            </w:tcBorders>
            <w:hideMark/>
          </w:tcPr>
          <w:p w14:paraId="3FC0E1F1" w14:textId="77777777" w:rsidR="000268DD" w:rsidRPr="00E31C6F" w:rsidRDefault="000268DD">
            <w:pPr>
              <w:keepNext/>
              <w:tabs>
                <w:tab w:val="left" w:pos="1344"/>
              </w:tabs>
              <w:rPr>
                <w:ins w:id="210" w:author="Guna Dermawan" w:date="2021-11-17T19:44:00Z"/>
                <w:rFonts w:ascii="Times New Roman" w:hAnsi="Times New Roman" w:cs="Times New Roman"/>
                <w:sz w:val="24"/>
                <w:szCs w:val="24"/>
                <w:lang w:val="en-US"/>
              </w:rPr>
            </w:pPr>
            <w:ins w:id="211" w:author="Guna Dermawan" w:date="2021-11-17T19:55:00Z">
              <w:r w:rsidRPr="00E31C6F">
                <w:rPr>
                  <w:rFonts w:ascii="Times New Roman" w:hAnsi="Times New Roman" w:cs="Times New Roman"/>
                  <w:sz w:val="24"/>
                  <w:szCs w:val="24"/>
                  <w:lang w:val="en-US"/>
                </w:rPr>
                <w:t>1</w:t>
              </w:r>
            </w:ins>
            <w:ins w:id="212" w:author="Guna Dermawan" w:date="2021-11-18T17:21:00Z">
              <w:r w:rsidRPr="00E31C6F">
                <w:rPr>
                  <w:rFonts w:ascii="Times New Roman" w:hAnsi="Times New Roman" w:cs="Times New Roman"/>
                  <w:sz w:val="24"/>
                  <w:szCs w:val="24"/>
                  <w:lang w:val="id-ID"/>
                </w:rPr>
                <w:t>1</w:t>
              </w:r>
            </w:ins>
            <w:ins w:id="213" w:author="Guna Dermawan" w:date="2021-11-17T19:55:00Z">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Desember</w:t>
              </w:r>
              <w:proofErr w:type="spellEnd"/>
              <w:r w:rsidRPr="00E31C6F">
                <w:rPr>
                  <w:rFonts w:ascii="Times New Roman" w:hAnsi="Times New Roman" w:cs="Times New Roman"/>
                  <w:sz w:val="24"/>
                  <w:szCs w:val="24"/>
                  <w:lang w:val="en-US"/>
                </w:rPr>
                <w:t xml:space="preserve"> 2021</w:t>
              </w:r>
            </w:ins>
          </w:p>
        </w:tc>
      </w:tr>
      <w:tr w:rsidR="000268DD" w:rsidRPr="00E31C6F" w14:paraId="00E582BF" w14:textId="77777777" w:rsidTr="000268DD">
        <w:trPr>
          <w:ins w:id="214" w:author="Guna Dermawan" w:date="2021-11-17T19:56:00Z"/>
        </w:trPr>
        <w:tc>
          <w:tcPr>
            <w:tcW w:w="1803" w:type="dxa"/>
            <w:tcBorders>
              <w:top w:val="single" w:sz="4" w:space="0" w:color="auto"/>
              <w:left w:val="single" w:sz="4" w:space="0" w:color="auto"/>
              <w:bottom w:val="single" w:sz="4" w:space="0" w:color="auto"/>
              <w:right w:val="single" w:sz="4" w:space="0" w:color="auto"/>
            </w:tcBorders>
            <w:hideMark/>
          </w:tcPr>
          <w:p w14:paraId="1633D9F3" w14:textId="77777777" w:rsidR="000268DD" w:rsidRPr="00E31C6F" w:rsidRDefault="000268DD">
            <w:pPr>
              <w:tabs>
                <w:tab w:val="left" w:pos="1344"/>
              </w:tabs>
              <w:rPr>
                <w:ins w:id="215" w:author="Guna Dermawan" w:date="2021-11-17T19:56:00Z"/>
                <w:rFonts w:ascii="Times New Roman" w:hAnsi="Times New Roman" w:cs="Times New Roman"/>
                <w:b/>
                <w:bCs/>
                <w:sz w:val="24"/>
                <w:szCs w:val="24"/>
                <w:lang w:val="en-US"/>
              </w:rPr>
            </w:pPr>
            <w:ins w:id="216" w:author="Guna Dermawan" w:date="2021-11-17T19:56:00Z">
              <w:r w:rsidRPr="00E31C6F">
                <w:rPr>
                  <w:rFonts w:ascii="Times New Roman" w:hAnsi="Times New Roman" w:cs="Times New Roman"/>
                  <w:b/>
                  <w:bCs/>
                  <w:sz w:val="24"/>
                  <w:szCs w:val="24"/>
                  <w:lang w:val="en-US"/>
                  <w:rPrChange w:id="217" w:author="Unknown" w:date="2021-11-17T20:02:00Z">
                    <w:rPr>
                      <w:rFonts w:ascii="Times New Roman" w:hAnsi="Times New Roman" w:cs="Times New Roman"/>
                      <w:sz w:val="24"/>
                      <w:szCs w:val="24"/>
                      <w:lang w:val="en-US"/>
                    </w:rPr>
                  </w:rPrChange>
                </w:rPr>
                <w:t>4.0</w:t>
              </w:r>
            </w:ins>
          </w:p>
        </w:tc>
        <w:tc>
          <w:tcPr>
            <w:tcW w:w="1803" w:type="dxa"/>
            <w:tcBorders>
              <w:top w:val="single" w:sz="4" w:space="0" w:color="auto"/>
              <w:left w:val="single" w:sz="4" w:space="0" w:color="auto"/>
              <w:bottom w:val="single" w:sz="4" w:space="0" w:color="auto"/>
              <w:right w:val="single" w:sz="4" w:space="0" w:color="auto"/>
            </w:tcBorders>
            <w:hideMark/>
          </w:tcPr>
          <w:p w14:paraId="5E3CF30D" w14:textId="77777777" w:rsidR="000268DD" w:rsidRPr="00E31C6F" w:rsidRDefault="000268DD">
            <w:pPr>
              <w:tabs>
                <w:tab w:val="left" w:pos="1344"/>
              </w:tabs>
              <w:rPr>
                <w:ins w:id="218" w:author="Guna Dermawan" w:date="2021-11-17T19:56:00Z"/>
                <w:rFonts w:ascii="Times New Roman" w:hAnsi="Times New Roman" w:cs="Times New Roman"/>
                <w:b/>
                <w:bCs/>
                <w:sz w:val="24"/>
                <w:szCs w:val="24"/>
                <w:lang w:val="en-US"/>
              </w:rPr>
            </w:pPr>
            <w:ins w:id="219" w:author="Guna Dermawan" w:date="2021-11-17T19:56:00Z">
              <w:r w:rsidRPr="00E31C6F">
                <w:rPr>
                  <w:rFonts w:ascii="Times New Roman" w:hAnsi="Times New Roman" w:cs="Times New Roman"/>
                  <w:b/>
                  <w:bCs/>
                  <w:sz w:val="24"/>
                  <w:szCs w:val="24"/>
                  <w:lang w:val="en-US"/>
                  <w:rPrChange w:id="220" w:author="Unknown" w:date="2021-11-17T20:02:00Z">
                    <w:rPr>
                      <w:rFonts w:ascii="Times New Roman" w:hAnsi="Times New Roman" w:cs="Times New Roman"/>
                      <w:sz w:val="24"/>
                      <w:szCs w:val="24"/>
                      <w:lang w:val="en-US"/>
                    </w:rPr>
                  </w:rPrChange>
                </w:rPr>
                <w:t xml:space="preserve">Testing dan </w:t>
              </w:r>
              <w:proofErr w:type="spellStart"/>
              <w:r w:rsidRPr="00E31C6F">
                <w:rPr>
                  <w:rFonts w:ascii="Times New Roman" w:hAnsi="Times New Roman" w:cs="Times New Roman"/>
                  <w:b/>
                  <w:bCs/>
                  <w:sz w:val="24"/>
                  <w:szCs w:val="24"/>
                  <w:lang w:val="en-US"/>
                  <w:rPrChange w:id="221" w:author="Unknown" w:date="2021-11-17T20:02:00Z">
                    <w:rPr>
                      <w:rFonts w:ascii="Times New Roman" w:hAnsi="Times New Roman" w:cs="Times New Roman"/>
                      <w:sz w:val="24"/>
                      <w:szCs w:val="24"/>
                      <w:lang w:val="en-US"/>
                    </w:rPr>
                  </w:rPrChange>
                </w:rPr>
                <w:t>implementasi</w:t>
              </w:r>
              <w:proofErr w:type="spellEnd"/>
            </w:ins>
          </w:p>
        </w:tc>
        <w:tc>
          <w:tcPr>
            <w:tcW w:w="1803" w:type="dxa"/>
            <w:tcBorders>
              <w:top w:val="single" w:sz="4" w:space="0" w:color="auto"/>
              <w:left w:val="single" w:sz="4" w:space="0" w:color="auto"/>
              <w:bottom w:val="single" w:sz="4" w:space="0" w:color="auto"/>
              <w:right w:val="single" w:sz="4" w:space="0" w:color="auto"/>
            </w:tcBorders>
            <w:hideMark/>
          </w:tcPr>
          <w:p w14:paraId="63452744" w14:textId="77777777" w:rsidR="000268DD" w:rsidRPr="00E31C6F" w:rsidRDefault="000268DD">
            <w:pPr>
              <w:tabs>
                <w:tab w:val="left" w:pos="1344"/>
              </w:tabs>
              <w:rPr>
                <w:ins w:id="222" w:author="Guna Dermawan" w:date="2021-11-17T19:56:00Z"/>
                <w:rFonts w:ascii="Times New Roman" w:hAnsi="Times New Roman" w:cs="Times New Roman"/>
                <w:b/>
                <w:bCs/>
                <w:sz w:val="24"/>
                <w:szCs w:val="24"/>
                <w:lang w:val="en-US"/>
              </w:rPr>
            </w:pPr>
            <w:ins w:id="223" w:author="Guna Dermawan" w:date="2021-11-17T19:57:00Z">
              <w:r w:rsidRPr="00E31C6F">
                <w:rPr>
                  <w:rFonts w:ascii="Times New Roman" w:hAnsi="Times New Roman" w:cs="Times New Roman"/>
                  <w:b/>
                  <w:bCs/>
                  <w:sz w:val="24"/>
                  <w:szCs w:val="24"/>
                  <w:lang w:val="en-US"/>
                  <w:rPrChange w:id="224" w:author="Unknown" w:date="2021-11-17T20:02:00Z">
                    <w:rPr>
                      <w:rFonts w:ascii="Times New Roman" w:hAnsi="Times New Roman" w:cs="Times New Roman"/>
                      <w:sz w:val="24"/>
                      <w:szCs w:val="24"/>
                      <w:lang w:val="en-US"/>
                    </w:rPr>
                  </w:rPrChange>
                </w:rPr>
                <w:t>3 Hari</w:t>
              </w:r>
            </w:ins>
          </w:p>
        </w:tc>
        <w:tc>
          <w:tcPr>
            <w:tcW w:w="1803" w:type="dxa"/>
            <w:tcBorders>
              <w:top w:val="single" w:sz="4" w:space="0" w:color="auto"/>
              <w:left w:val="single" w:sz="4" w:space="0" w:color="auto"/>
              <w:bottom w:val="single" w:sz="4" w:space="0" w:color="auto"/>
              <w:right w:val="single" w:sz="4" w:space="0" w:color="auto"/>
            </w:tcBorders>
            <w:hideMark/>
          </w:tcPr>
          <w:p w14:paraId="6F004AF8" w14:textId="77777777" w:rsidR="000268DD" w:rsidRPr="00E31C6F" w:rsidRDefault="000268DD">
            <w:pPr>
              <w:tabs>
                <w:tab w:val="left" w:pos="1344"/>
              </w:tabs>
              <w:rPr>
                <w:ins w:id="225" w:author="Guna Dermawan" w:date="2021-11-17T19:56:00Z"/>
                <w:rFonts w:ascii="Times New Roman" w:hAnsi="Times New Roman" w:cs="Times New Roman"/>
                <w:b/>
                <w:bCs/>
                <w:sz w:val="24"/>
                <w:szCs w:val="24"/>
                <w:lang w:val="en-US"/>
              </w:rPr>
            </w:pPr>
            <w:ins w:id="226" w:author="Guna Dermawan" w:date="2021-11-17T19:57:00Z">
              <w:r w:rsidRPr="00E31C6F">
                <w:rPr>
                  <w:rFonts w:ascii="Times New Roman" w:hAnsi="Times New Roman" w:cs="Times New Roman"/>
                  <w:b/>
                  <w:bCs/>
                  <w:sz w:val="24"/>
                  <w:szCs w:val="24"/>
                  <w:lang w:val="en-US"/>
                  <w:rPrChange w:id="227" w:author="Unknown" w:date="2021-11-17T20:02:00Z">
                    <w:rPr>
                      <w:rFonts w:ascii="Times New Roman" w:hAnsi="Times New Roman" w:cs="Times New Roman"/>
                      <w:sz w:val="24"/>
                      <w:szCs w:val="24"/>
                      <w:lang w:val="en-US"/>
                    </w:rPr>
                  </w:rPrChange>
                </w:rPr>
                <w:t>1</w:t>
              </w:r>
            </w:ins>
            <w:ins w:id="228" w:author="Guna Dermawan" w:date="2021-11-18T17:21:00Z">
              <w:r w:rsidRPr="00E31C6F">
                <w:rPr>
                  <w:rFonts w:ascii="Times New Roman" w:hAnsi="Times New Roman" w:cs="Times New Roman"/>
                  <w:b/>
                  <w:bCs/>
                  <w:sz w:val="24"/>
                  <w:szCs w:val="24"/>
                  <w:lang w:val="id-ID"/>
                </w:rPr>
                <w:t>2</w:t>
              </w:r>
            </w:ins>
            <w:ins w:id="229" w:author="Guna Dermawan" w:date="2021-11-17T19:57:00Z">
              <w:r w:rsidRPr="00E31C6F">
                <w:rPr>
                  <w:rFonts w:ascii="Times New Roman" w:hAnsi="Times New Roman" w:cs="Times New Roman"/>
                  <w:b/>
                  <w:bCs/>
                  <w:sz w:val="24"/>
                  <w:szCs w:val="24"/>
                  <w:lang w:val="en-US"/>
                  <w:rPrChange w:id="230" w:author="Unknown" w:date="2021-11-17T20:02:00Z">
                    <w:rPr>
                      <w:rFonts w:ascii="Times New Roman" w:hAnsi="Times New Roman" w:cs="Times New Roman"/>
                      <w:sz w:val="24"/>
                      <w:szCs w:val="24"/>
                      <w:lang w:val="en-US"/>
                    </w:rPr>
                  </w:rPrChange>
                </w:rPr>
                <w:t xml:space="preserve"> </w:t>
              </w:r>
              <w:proofErr w:type="spellStart"/>
              <w:r w:rsidRPr="00E31C6F">
                <w:rPr>
                  <w:rFonts w:ascii="Times New Roman" w:hAnsi="Times New Roman" w:cs="Times New Roman"/>
                  <w:b/>
                  <w:bCs/>
                  <w:sz w:val="24"/>
                  <w:szCs w:val="24"/>
                  <w:lang w:val="en-US"/>
                  <w:rPrChange w:id="231" w:author="Unknown" w:date="2021-11-17T20:02:00Z">
                    <w:rPr>
                      <w:rFonts w:ascii="Times New Roman" w:hAnsi="Times New Roman" w:cs="Times New Roman"/>
                      <w:sz w:val="24"/>
                      <w:szCs w:val="24"/>
                      <w:lang w:val="en-US"/>
                    </w:rPr>
                  </w:rPrChange>
                </w:rPr>
                <w:t>Desember</w:t>
              </w:r>
              <w:proofErr w:type="spellEnd"/>
              <w:r w:rsidRPr="00E31C6F">
                <w:rPr>
                  <w:rFonts w:ascii="Times New Roman" w:hAnsi="Times New Roman" w:cs="Times New Roman"/>
                  <w:b/>
                  <w:bCs/>
                  <w:sz w:val="24"/>
                  <w:szCs w:val="24"/>
                  <w:lang w:val="en-US"/>
                  <w:rPrChange w:id="232" w:author="Unknown" w:date="2021-11-17T20:02:00Z">
                    <w:rPr>
                      <w:rFonts w:ascii="Times New Roman" w:hAnsi="Times New Roman" w:cs="Times New Roman"/>
                      <w:sz w:val="24"/>
                      <w:szCs w:val="24"/>
                      <w:lang w:val="en-US"/>
                    </w:rPr>
                  </w:rPrChange>
                </w:rPr>
                <w:t xml:space="preserve"> 2021</w:t>
              </w:r>
            </w:ins>
          </w:p>
        </w:tc>
        <w:tc>
          <w:tcPr>
            <w:tcW w:w="1804" w:type="dxa"/>
            <w:tcBorders>
              <w:top w:val="single" w:sz="4" w:space="0" w:color="auto"/>
              <w:left w:val="single" w:sz="4" w:space="0" w:color="auto"/>
              <w:bottom w:val="single" w:sz="4" w:space="0" w:color="auto"/>
              <w:right w:val="single" w:sz="4" w:space="0" w:color="auto"/>
            </w:tcBorders>
            <w:hideMark/>
          </w:tcPr>
          <w:p w14:paraId="7949022D" w14:textId="77777777" w:rsidR="000268DD" w:rsidRPr="00E31C6F" w:rsidRDefault="000268DD">
            <w:pPr>
              <w:keepNext/>
              <w:tabs>
                <w:tab w:val="left" w:pos="1344"/>
              </w:tabs>
              <w:rPr>
                <w:ins w:id="233" w:author="Guna Dermawan" w:date="2021-11-17T19:56:00Z"/>
                <w:rFonts w:ascii="Times New Roman" w:hAnsi="Times New Roman" w:cs="Times New Roman"/>
                <w:b/>
                <w:bCs/>
                <w:sz w:val="24"/>
                <w:szCs w:val="24"/>
                <w:lang w:val="en-US"/>
              </w:rPr>
            </w:pPr>
            <w:ins w:id="234" w:author="Guna Dermawan" w:date="2021-11-17T19:57:00Z">
              <w:r w:rsidRPr="00E31C6F">
                <w:rPr>
                  <w:rFonts w:ascii="Times New Roman" w:hAnsi="Times New Roman" w:cs="Times New Roman"/>
                  <w:b/>
                  <w:bCs/>
                  <w:sz w:val="24"/>
                  <w:szCs w:val="24"/>
                  <w:lang w:val="en-US"/>
                  <w:rPrChange w:id="235" w:author="Unknown" w:date="2021-11-17T20:02:00Z">
                    <w:rPr>
                      <w:rFonts w:ascii="Times New Roman" w:hAnsi="Times New Roman" w:cs="Times New Roman"/>
                      <w:sz w:val="24"/>
                      <w:szCs w:val="24"/>
                      <w:lang w:val="en-US"/>
                    </w:rPr>
                  </w:rPrChange>
                </w:rPr>
                <w:t>1</w:t>
              </w:r>
            </w:ins>
            <w:ins w:id="236" w:author="Guna Dermawan" w:date="2021-11-18T17:21:00Z">
              <w:r w:rsidRPr="00E31C6F">
                <w:rPr>
                  <w:rFonts w:ascii="Times New Roman" w:hAnsi="Times New Roman" w:cs="Times New Roman"/>
                  <w:b/>
                  <w:bCs/>
                  <w:sz w:val="24"/>
                  <w:szCs w:val="24"/>
                  <w:lang w:val="id-ID"/>
                </w:rPr>
                <w:t>4</w:t>
              </w:r>
            </w:ins>
            <w:ins w:id="237" w:author="Guna Dermawan" w:date="2021-11-17T19:57:00Z">
              <w:r w:rsidRPr="00E31C6F">
                <w:rPr>
                  <w:rFonts w:ascii="Times New Roman" w:hAnsi="Times New Roman" w:cs="Times New Roman"/>
                  <w:b/>
                  <w:bCs/>
                  <w:sz w:val="24"/>
                  <w:szCs w:val="24"/>
                  <w:lang w:val="en-US"/>
                  <w:rPrChange w:id="238" w:author="Unknown" w:date="2021-11-17T20:02:00Z">
                    <w:rPr>
                      <w:rFonts w:ascii="Times New Roman" w:hAnsi="Times New Roman" w:cs="Times New Roman"/>
                      <w:sz w:val="24"/>
                      <w:szCs w:val="24"/>
                      <w:lang w:val="en-US"/>
                    </w:rPr>
                  </w:rPrChange>
                </w:rPr>
                <w:t xml:space="preserve"> </w:t>
              </w:r>
              <w:proofErr w:type="spellStart"/>
              <w:r w:rsidRPr="00E31C6F">
                <w:rPr>
                  <w:rFonts w:ascii="Times New Roman" w:hAnsi="Times New Roman" w:cs="Times New Roman"/>
                  <w:b/>
                  <w:bCs/>
                  <w:sz w:val="24"/>
                  <w:szCs w:val="24"/>
                  <w:lang w:val="en-US"/>
                  <w:rPrChange w:id="239" w:author="Unknown" w:date="2021-11-17T20:02:00Z">
                    <w:rPr>
                      <w:rFonts w:ascii="Times New Roman" w:hAnsi="Times New Roman" w:cs="Times New Roman"/>
                      <w:sz w:val="24"/>
                      <w:szCs w:val="24"/>
                      <w:lang w:val="en-US"/>
                    </w:rPr>
                  </w:rPrChange>
                </w:rPr>
                <w:t>Desember</w:t>
              </w:r>
              <w:proofErr w:type="spellEnd"/>
              <w:r w:rsidRPr="00E31C6F">
                <w:rPr>
                  <w:rFonts w:ascii="Times New Roman" w:hAnsi="Times New Roman" w:cs="Times New Roman"/>
                  <w:b/>
                  <w:bCs/>
                  <w:sz w:val="24"/>
                  <w:szCs w:val="24"/>
                  <w:lang w:val="en-US"/>
                  <w:rPrChange w:id="240" w:author="Unknown" w:date="2021-11-17T20:02:00Z">
                    <w:rPr>
                      <w:rFonts w:ascii="Times New Roman" w:hAnsi="Times New Roman" w:cs="Times New Roman"/>
                      <w:sz w:val="24"/>
                      <w:szCs w:val="24"/>
                      <w:lang w:val="en-US"/>
                    </w:rPr>
                  </w:rPrChange>
                </w:rPr>
                <w:t xml:space="preserve"> 2021</w:t>
              </w:r>
            </w:ins>
          </w:p>
        </w:tc>
      </w:tr>
      <w:tr w:rsidR="000268DD" w:rsidRPr="00E31C6F" w14:paraId="58C3F527" w14:textId="77777777" w:rsidTr="000268DD">
        <w:trPr>
          <w:ins w:id="241" w:author="Guna Dermawan" w:date="2021-11-17T19:56:00Z"/>
        </w:trPr>
        <w:tc>
          <w:tcPr>
            <w:tcW w:w="1803" w:type="dxa"/>
            <w:tcBorders>
              <w:top w:val="single" w:sz="4" w:space="0" w:color="auto"/>
              <w:left w:val="single" w:sz="4" w:space="0" w:color="auto"/>
              <w:bottom w:val="single" w:sz="4" w:space="0" w:color="auto"/>
              <w:right w:val="single" w:sz="4" w:space="0" w:color="auto"/>
            </w:tcBorders>
            <w:hideMark/>
          </w:tcPr>
          <w:p w14:paraId="7FD57961" w14:textId="77777777" w:rsidR="000268DD" w:rsidRPr="00E31C6F" w:rsidRDefault="000268DD">
            <w:pPr>
              <w:tabs>
                <w:tab w:val="left" w:pos="1344"/>
              </w:tabs>
              <w:rPr>
                <w:ins w:id="242" w:author="Guna Dermawan" w:date="2021-11-17T19:56:00Z"/>
                <w:rFonts w:ascii="Times New Roman" w:hAnsi="Times New Roman" w:cs="Times New Roman"/>
                <w:sz w:val="24"/>
                <w:szCs w:val="24"/>
                <w:lang w:val="en-US"/>
              </w:rPr>
            </w:pPr>
            <w:ins w:id="243" w:author="Guna Dermawan" w:date="2021-11-17T19:57:00Z">
              <w:r w:rsidRPr="00E31C6F">
                <w:rPr>
                  <w:rFonts w:ascii="Times New Roman" w:hAnsi="Times New Roman" w:cs="Times New Roman"/>
                  <w:sz w:val="24"/>
                  <w:szCs w:val="24"/>
                  <w:lang w:val="en-US"/>
                </w:rPr>
                <w:t>4.1</w:t>
              </w:r>
            </w:ins>
          </w:p>
        </w:tc>
        <w:tc>
          <w:tcPr>
            <w:tcW w:w="1803" w:type="dxa"/>
            <w:tcBorders>
              <w:top w:val="single" w:sz="4" w:space="0" w:color="auto"/>
              <w:left w:val="single" w:sz="4" w:space="0" w:color="auto"/>
              <w:bottom w:val="single" w:sz="4" w:space="0" w:color="auto"/>
              <w:right w:val="single" w:sz="4" w:space="0" w:color="auto"/>
            </w:tcBorders>
            <w:hideMark/>
          </w:tcPr>
          <w:p w14:paraId="3B9E6D95" w14:textId="77777777" w:rsidR="000268DD" w:rsidRPr="00E31C6F" w:rsidRDefault="000268DD">
            <w:pPr>
              <w:tabs>
                <w:tab w:val="left" w:pos="1344"/>
              </w:tabs>
              <w:rPr>
                <w:ins w:id="244" w:author="Guna Dermawan" w:date="2021-11-17T19:56:00Z"/>
                <w:rFonts w:ascii="Times New Roman" w:hAnsi="Times New Roman" w:cs="Times New Roman"/>
                <w:sz w:val="24"/>
                <w:szCs w:val="24"/>
                <w:lang w:val="en-US"/>
              </w:rPr>
            </w:pPr>
            <w:ins w:id="245" w:author="Guna Dermawan" w:date="2021-11-17T19:57:00Z">
              <w:r w:rsidRPr="00E31C6F">
                <w:rPr>
                  <w:rFonts w:ascii="Times New Roman" w:hAnsi="Times New Roman" w:cs="Times New Roman"/>
                  <w:sz w:val="24"/>
                  <w:szCs w:val="24"/>
                  <w:lang w:val="en-US"/>
                </w:rPr>
                <w:t>Debugging</w:t>
              </w:r>
            </w:ins>
          </w:p>
        </w:tc>
        <w:tc>
          <w:tcPr>
            <w:tcW w:w="1803" w:type="dxa"/>
            <w:tcBorders>
              <w:top w:val="single" w:sz="4" w:space="0" w:color="auto"/>
              <w:left w:val="single" w:sz="4" w:space="0" w:color="auto"/>
              <w:bottom w:val="single" w:sz="4" w:space="0" w:color="auto"/>
              <w:right w:val="single" w:sz="4" w:space="0" w:color="auto"/>
            </w:tcBorders>
            <w:hideMark/>
          </w:tcPr>
          <w:p w14:paraId="47DECF5C" w14:textId="77777777" w:rsidR="000268DD" w:rsidRPr="00E31C6F" w:rsidRDefault="000268DD">
            <w:pPr>
              <w:tabs>
                <w:tab w:val="left" w:pos="1344"/>
              </w:tabs>
              <w:rPr>
                <w:ins w:id="246" w:author="Guna Dermawan" w:date="2021-11-17T19:56:00Z"/>
                <w:rFonts w:ascii="Times New Roman" w:hAnsi="Times New Roman" w:cs="Times New Roman"/>
                <w:sz w:val="24"/>
                <w:szCs w:val="24"/>
                <w:lang w:val="en-US"/>
              </w:rPr>
            </w:pPr>
            <w:ins w:id="247" w:author="Guna Dermawan" w:date="2021-11-17T19:57:00Z">
              <w:r w:rsidRPr="00E31C6F">
                <w:rPr>
                  <w:rFonts w:ascii="Times New Roman" w:hAnsi="Times New Roman" w:cs="Times New Roman"/>
                  <w:sz w:val="24"/>
                  <w:szCs w:val="24"/>
                  <w:lang w:val="en-US"/>
                </w:rPr>
                <w:t>2 Hari</w:t>
              </w:r>
            </w:ins>
          </w:p>
        </w:tc>
        <w:tc>
          <w:tcPr>
            <w:tcW w:w="1803" w:type="dxa"/>
            <w:tcBorders>
              <w:top w:val="single" w:sz="4" w:space="0" w:color="auto"/>
              <w:left w:val="single" w:sz="4" w:space="0" w:color="auto"/>
              <w:bottom w:val="single" w:sz="4" w:space="0" w:color="auto"/>
              <w:right w:val="single" w:sz="4" w:space="0" w:color="auto"/>
            </w:tcBorders>
            <w:hideMark/>
          </w:tcPr>
          <w:p w14:paraId="49C5DB48" w14:textId="77777777" w:rsidR="000268DD" w:rsidRPr="00E31C6F" w:rsidRDefault="000268DD">
            <w:pPr>
              <w:tabs>
                <w:tab w:val="left" w:pos="1344"/>
              </w:tabs>
              <w:rPr>
                <w:ins w:id="248" w:author="Guna Dermawan" w:date="2021-11-17T19:56:00Z"/>
                <w:rFonts w:ascii="Times New Roman" w:hAnsi="Times New Roman" w:cs="Times New Roman"/>
                <w:sz w:val="24"/>
                <w:szCs w:val="24"/>
                <w:lang w:val="en-US"/>
              </w:rPr>
            </w:pPr>
            <w:ins w:id="249" w:author="Guna Dermawan" w:date="2021-11-17T19:57:00Z">
              <w:r w:rsidRPr="00E31C6F">
                <w:rPr>
                  <w:rFonts w:ascii="Times New Roman" w:hAnsi="Times New Roman" w:cs="Times New Roman"/>
                  <w:sz w:val="24"/>
                  <w:szCs w:val="24"/>
                  <w:lang w:val="en-US"/>
                </w:rPr>
                <w:t>1</w:t>
              </w:r>
            </w:ins>
            <w:ins w:id="250" w:author="Guna Dermawan" w:date="2021-11-18T17:22:00Z">
              <w:r w:rsidRPr="00E31C6F">
                <w:rPr>
                  <w:rFonts w:ascii="Times New Roman" w:hAnsi="Times New Roman" w:cs="Times New Roman"/>
                  <w:sz w:val="24"/>
                  <w:szCs w:val="24"/>
                  <w:lang w:val="id-ID"/>
                </w:rPr>
                <w:t>2</w:t>
              </w:r>
            </w:ins>
            <w:ins w:id="251" w:author="Guna Dermawan" w:date="2021-11-17T19:58:00Z">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Desember</w:t>
              </w:r>
              <w:proofErr w:type="spellEnd"/>
              <w:r w:rsidRPr="00E31C6F">
                <w:rPr>
                  <w:rFonts w:ascii="Times New Roman" w:hAnsi="Times New Roman" w:cs="Times New Roman"/>
                  <w:sz w:val="24"/>
                  <w:szCs w:val="24"/>
                  <w:lang w:val="en-US"/>
                </w:rPr>
                <w:t xml:space="preserve"> 2021</w:t>
              </w:r>
            </w:ins>
          </w:p>
        </w:tc>
        <w:tc>
          <w:tcPr>
            <w:tcW w:w="1804" w:type="dxa"/>
            <w:tcBorders>
              <w:top w:val="single" w:sz="4" w:space="0" w:color="auto"/>
              <w:left w:val="single" w:sz="4" w:space="0" w:color="auto"/>
              <w:bottom w:val="single" w:sz="4" w:space="0" w:color="auto"/>
              <w:right w:val="single" w:sz="4" w:space="0" w:color="auto"/>
            </w:tcBorders>
            <w:hideMark/>
          </w:tcPr>
          <w:p w14:paraId="467A3159" w14:textId="77777777" w:rsidR="000268DD" w:rsidRPr="00E31C6F" w:rsidRDefault="000268DD">
            <w:pPr>
              <w:keepNext/>
              <w:tabs>
                <w:tab w:val="left" w:pos="1344"/>
              </w:tabs>
              <w:rPr>
                <w:ins w:id="252" w:author="Guna Dermawan" w:date="2021-11-17T19:56:00Z"/>
                <w:rFonts w:ascii="Times New Roman" w:hAnsi="Times New Roman" w:cs="Times New Roman"/>
                <w:sz w:val="24"/>
                <w:szCs w:val="24"/>
                <w:lang w:val="en-US"/>
              </w:rPr>
            </w:pPr>
            <w:ins w:id="253" w:author="Guna Dermawan" w:date="2021-11-17T19:58:00Z">
              <w:r w:rsidRPr="00E31C6F">
                <w:rPr>
                  <w:rFonts w:ascii="Times New Roman" w:hAnsi="Times New Roman" w:cs="Times New Roman"/>
                  <w:sz w:val="24"/>
                  <w:szCs w:val="24"/>
                  <w:lang w:val="en-US"/>
                </w:rPr>
                <w:t>1</w:t>
              </w:r>
            </w:ins>
            <w:ins w:id="254" w:author="Guna Dermawan" w:date="2021-11-18T17:22:00Z">
              <w:r w:rsidRPr="00E31C6F">
                <w:rPr>
                  <w:rFonts w:ascii="Times New Roman" w:hAnsi="Times New Roman" w:cs="Times New Roman"/>
                  <w:sz w:val="24"/>
                  <w:szCs w:val="24"/>
                  <w:lang w:val="id-ID"/>
                </w:rPr>
                <w:t>3</w:t>
              </w:r>
            </w:ins>
            <w:ins w:id="255" w:author="Guna Dermawan" w:date="2021-11-17T19:58:00Z">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Desember</w:t>
              </w:r>
              <w:proofErr w:type="spellEnd"/>
              <w:r w:rsidRPr="00E31C6F">
                <w:rPr>
                  <w:rFonts w:ascii="Times New Roman" w:hAnsi="Times New Roman" w:cs="Times New Roman"/>
                  <w:sz w:val="24"/>
                  <w:szCs w:val="24"/>
                  <w:lang w:val="en-US"/>
                </w:rPr>
                <w:t xml:space="preserve"> 2021</w:t>
              </w:r>
            </w:ins>
          </w:p>
        </w:tc>
      </w:tr>
      <w:tr w:rsidR="000268DD" w:rsidRPr="00E31C6F" w14:paraId="4172D16C" w14:textId="77777777" w:rsidTr="000268DD">
        <w:trPr>
          <w:ins w:id="256" w:author="Guna Dermawan" w:date="2021-11-17T19:56:00Z"/>
        </w:trPr>
        <w:tc>
          <w:tcPr>
            <w:tcW w:w="1803" w:type="dxa"/>
            <w:tcBorders>
              <w:top w:val="single" w:sz="4" w:space="0" w:color="auto"/>
              <w:left w:val="single" w:sz="4" w:space="0" w:color="auto"/>
              <w:bottom w:val="single" w:sz="4" w:space="0" w:color="auto"/>
              <w:right w:val="single" w:sz="4" w:space="0" w:color="auto"/>
            </w:tcBorders>
            <w:hideMark/>
          </w:tcPr>
          <w:p w14:paraId="70A0C07E" w14:textId="77777777" w:rsidR="000268DD" w:rsidRPr="00E31C6F" w:rsidRDefault="000268DD">
            <w:pPr>
              <w:tabs>
                <w:tab w:val="left" w:pos="1344"/>
              </w:tabs>
              <w:rPr>
                <w:ins w:id="257" w:author="Guna Dermawan" w:date="2021-11-17T19:56:00Z"/>
                <w:rFonts w:ascii="Times New Roman" w:hAnsi="Times New Roman" w:cs="Times New Roman"/>
                <w:sz w:val="24"/>
                <w:szCs w:val="24"/>
                <w:lang w:val="en-US"/>
              </w:rPr>
            </w:pPr>
            <w:ins w:id="258" w:author="Guna Dermawan" w:date="2021-11-17T19:58:00Z">
              <w:r w:rsidRPr="00E31C6F">
                <w:rPr>
                  <w:rFonts w:ascii="Times New Roman" w:hAnsi="Times New Roman" w:cs="Times New Roman"/>
                  <w:sz w:val="24"/>
                  <w:szCs w:val="24"/>
                  <w:lang w:val="en-US"/>
                </w:rPr>
                <w:t>4.2</w:t>
              </w:r>
            </w:ins>
          </w:p>
        </w:tc>
        <w:tc>
          <w:tcPr>
            <w:tcW w:w="1803" w:type="dxa"/>
            <w:tcBorders>
              <w:top w:val="single" w:sz="4" w:space="0" w:color="auto"/>
              <w:left w:val="single" w:sz="4" w:space="0" w:color="auto"/>
              <w:bottom w:val="single" w:sz="4" w:space="0" w:color="auto"/>
              <w:right w:val="single" w:sz="4" w:space="0" w:color="auto"/>
            </w:tcBorders>
            <w:hideMark/>
          </w:tcPr>
          <w:p w14:paraId="62058E1E" w14:textId="77777777" w:rsidR="000268DD" w:rsidRPr="00E31C6F" w:rsidRDefault="000268DD">
            <w:pPr>
              <w:tabs>
                <w:tab w:val="left" w:pos="1344"/>
              </w:tabs>
              <w:rPr>
                <w:ins w:id="259" w:author="Guna Dermawan" w:date="2021-11-17T19:56:00Z"/>
                <w:rFonts w:ascii="Times New Roman" w:hAnsi="Times New Roman" w:cs="Times New Roman"/>
                <w:sz w:val="24"/>
                <w:szCs w:val="24"/>
                <w:lang w:val="en-US"/>
              </w:rPr>
            </w:pPr>
            <w:proofErr w:type="spellStart"/>
            <w:ins w:id="260" w:author="Guna Dermawan" w:date="2021-11-17T20:00:00Z">
              <w:r w:rsidRPr="00E31C6F">
                <w:rPr>
                  <w:rFonts w:ascii="Times New Roman" w:hAnsi="Times New Roman" w:cs="Times New Roman"/>
                  <w:sz w:val="24"/>
                  <w:szCs w:val="24"/>
                  <w:lang w:val="en-US"/>
                </w:rPr>
                <w:t>Implementasi</w:t>
              </w:r>
            </w:ins>
            <w:proofErr w:type="spellEnd"/>
          </w:p>
        </w:tc>
        <w:tc>
          <w:tcPr>
            <w:tcW w:w="1803" w:type="dxa"/>
            <w:tcBorders>
              <w:top w:val="single" w:sz="4" w:space="0" w:color="auto"/>
              <w:left w:val="single" w:sz="4" w:space="0" w:color="auto"/>
              <w:bottom w:val="single" w:sz="4" w:space="0" w:color="auto"/>
              <w:right w:val="single" w:sz="4" w:space="0" w:color="auto"/>
            </w:tcBorders>
            <w:hideMark/>
          </w:tcPr>
          <w:p w14:paraId="0A2A07EB" w14:textId="77777777" w:rsidR="000268DD" w:rsidRPr="00E31C6F" w:rsidRDefault="000268DD">
            <w:pPr>
              <w:tabs>
                <w:tab w:val="left" w:pos="1344"/>
              </w:tabs>
              <w:rPr>
                <w:ins w:id="261" w:author="Guna Dermawan" w:date="2021-11-17T19:56:00Z"/>
                <w:rFonts w:ascii="Times New Roman" w:hAnsi="Times New Roman" w:cs="Times New Roman"/>
                <w:sz w:val="24"/>
                <w:szCs w:val="24"/>
                <w:lang w:val="en-US"/>
              </w:rPr>
            </w:pPr>
            <w:ins w:id="262" w:author="Guna Dermawan" w:date="2021-11-17T19:58:00Z">
              <w:r w:rsidRPr="00E31C6F">
                <w:rPr>
                  <w:rFonts w:ascii="Times New Roman" w:hAnsi="Times New Roman" w:cs="Times New Roman"/>
                  <w:sz w:val="24"/>
                  <w:szCs w:val="24"/>
                  <w:lang w:val="en-US"/>
                </w:rPr>
                <w:t>1 Hari</w:t>
              </w:r>
            </w:ins>
          </w:p>
        </w:tc>
        <w:tc>
          <w:tcPr>
            <w:tcW w:w="1803" w:type="dxa"/>
            <w:tcBorders>
              <w:top w:val="single" w:sz="4" w:space="0" w:color="auto"/>
              <w:left w:val="single" w:sz="4" w:space="0" w:color="auto"/>
              <w:bottom w:val="single" w:sz="4" w:space="0" w:color="auto"/>
              <w:right w:val="single" w:sz="4" w:space="0" w:color="auto"/>
            </w:tcBorders>
            <w:hideMark/>
          </w:tcPr>
          <w:p w14:paraId="097E6EE2" w14:textId="77777777" w:rsidR="000268DD" w:rsidRPr="00E31C6F" w:rsidRDefault="000268DD">
            <w:pPr>
              <w:tabs>
                <w:tab w:val="left" w:pos="1344"/>
              </w:tabs>
              <w:rPr>
                <w:ins w:id="263" w:author="Guna Dermawan" w:date="2021-11-17T19:56:00Z"/>
                <w:rFonts w:ascii="Times New Roman" w:hAnsi="Times New Roman" w:cs="Times New Roman"/>
                <w:sz w:val="24"/>
                <w:szCs w:val="24"/>
                <w:lang w:val="en-US"/>
              </w:rPr>
            </w:pPr>
            <w:ins w:id="264" w:author="Guna Dermawan" w:date="2021-11-17T19:58:00Z">
              <w:r w:rsidRPr="00E31C6F">
                <w:rPr>
                  <w:rFonts w:ascii="Times New Roman" w:hAnsi="Times New Roman" w:cs="Times New Roman"/>
                  <w:sz w:val="24"/>
                  <w:szCs w:val="24"/>
                  <w:lang w:val="en-US"/>
                </w:rPr>
                <w:t>1</w:t>
              </w:r>
            </w:ins>
            <w:ins w:id="265" w:author="Guna Dermawan" w:date="2021-11-18T17:22:00Z">
              <w:r w:rsidRPr="00E31C6F">
                <w:rPr>
                  <w:rFonts w:ascii="Times New Roman" w:hAnsi="Times New Roman" w:cs="Times New Roman"/>
                  <w:sz w:val="24"/>
                  <w:szCs w:val="24"/>
                  <w:lang w:val="id-ID"/>
                </w:rPr>
                <w:t>4</w:t>
              </w:r>
            </w:ins>
            <w:ins w:id="266" w:author="Guna Dermawan" w:date="2021-11-17T19:58:00Z">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Desember</w:t>
              </w:r>
              <w:proofErr w:type="spellEnd"/>
              <w:r w:rsidRPr="00E31C6F">
                <w:rPr>
                  <w:rFonts w:ascii="Times New Roman" w:hAnsi="Times New Roman" w:cs="Times New Roman"/>
                  <w:sz w:val="24"/>
                  <w:szCs w:val="24"/>
                  <w:lang w:val="en-US"/>
                </w:rPr>
                <w:t xml:space="preserve"> 2021</w:t>
              </w:r>
            </w:ins>
          </w:p>
        </w:tc>
        <w:tc>
          <w:tcPr>
            <w:tcW w:w="1804" w:type="dxa"/>
            <w:tcBorders>
              <w:top w:val="single" w:sz="4" w:space="0" w:color="auto"/>
              <w:left w:val="single" w:sz="4" w:space="0" w:color="auto"/>
              <w:bottom w:val="single" w:sz="4" w:space="0" w:color="auto"/>
              <w:right w:val="single" w:sz="4" w:space="0" w:color="auto"/>
            </w:tcBorders>
            <w:hideMark/>
          </w:tcPr>
          <w:p w14:paraId="52708388" w14:textId="77777777" w:rsidR="000268DD" w:rsidRPr="00E31C6F" w:rsidRDefault="000268DD">
            <w:pPr>
              <w:keepNext/>
              <w:tabs>
                <w:tab w:val="left" w:pos="1344"/>
              </w:tabs>
              <w:rPr>
                <w:ins w:id="267" w:author="Guna Dermawan" w:date="2021-11-17T19:56:00Z"/>
                <w:rFonts w:ascii="Times New Roman" w:hAnsi="Times New Roman" w:cs="Times New Roman"/>
                <w:sz w:val="24"/>
                <w:szCs w:val="24"/>
                <w:lang w:val="en-US"/>
              </w:rPr>
            </w:pPr>
            <w:ins w:id="268" w:author="Guna Dermawan" w:date="2021-11-17T19:58:00Z">
              <w:r w:rsidRPr="00E31C6F">
                <w:rPr>
                  <w:rFonts w:ascii="Times New Roman" w:hAnsi="Times New Roman" w:cs="Times New Roman"/>
                  <w:sz w:val="24"/>
                  <w:szCs w:val="24"/>
                  <w:lang w:val="en-US"/>
                </w:rPr>
                <w:t>1</w:t>
              </w:r>
            </w:ins>
            <w:ins w:id="269" w:author="Guna Dermawan" w:date="2021-11-18T17:22:00Z">
              <w:r w:rsidRPr="00E31C6F">
                <w:rPr>
                  <w:rFonts w:ascii="Times New Roman" w:hAnsi="Times New Roman" w:cs="Times New Roman"/>
                  <w:sz w:val="24"/>
                  <w:szCs w:val="24"/>
                  <w:lang w:val="id-ID"/>
                </w:rPr>
                <w:t>5</w:t>
              </w:r>
            </w:ins>
            <w:ins w:id="270" w:author="Guna Dermawan" w:date="2021-11-17T19:58:00Z">
              <w:r w:rsidRPr="00E31C6F">
                <w:rPr>
                  <w:rFonts w:ascii="Times New Roman" w:hAnsi="Times New Roman" w:cs="Times New Roman"/>
                  <w:sz w:val="24"/>
                  <w:szCs w:val="24"/>
                  <w:lang w:val="en-US"/>
                </w:rPr>
                <w:t xml:space="preserve"> </w:t>
              </w:r>
              <w:proofErr w:type="spellStart"/>
              <w:r w:rsidRPr="00E31C6F">
                <w:rPr>
                  <w:rFonts w:ascii="Times New Roman" w:hAnsi="Times New Roman" w:cs="Times New Roman"/>
                  <w:sz w:val="24"/>
                  <w:szCs w:val="24"/>
                  <w:lang w:val="en-US"/>
                </w:rPr>
                <w:t>Desember</w:t>
              </w:r>
              <w:proofErr w:type="spellEnd"/>
              <w:r w:rsidRPr="00E31C6F">
                <w:rPr>
                  <w:rFonts w:ascii="Times New Roman" w:hAnsi="Times New Roman" w:cs="Times New Roman"/>
                  <w:sz w:val="24"/>
                  <w:szCs w:val="24"/>
                  <w:lang w:val="en-US"/>
                </w:rPr>
                <w:t xml:space="preserve"> 2021</w:t>
              </w:r>
            </w:ins>
          </w:p>
        </w:tc>
      </w:tr>
      <w:tr w:rsidR="000268DD" w:rsidRPr="00E31C6F" w14:paraId="0651DEDA" w14:textId="77777777" w:rsidTr="000268DD">
        <w:trPr>
          <w:ins w:id="271" w:author="Guna Dermawan" w:date="2021-11-17T19:56:00Z"/>
        </w:trPr>
        <w:tc>
          <w:tcPr>
            <w:tcW w:w="1803" w:type="dxa"/>
            <w:tcBorders>
              <w:top w:val="single" w:sz="4" w:space="0" w:color="auto"/>
              <w:left w:val="single" w:sz="4" w:space="0" w:color="auto"/>
              <w:bottom w:val="single" w:sz="4" w:space="0" w:color="auto"/>
              <w:right w:val="single" w:sz="4" w:space="0" w:color="auto"/>
            </w:tcBorders>
            <w:hideMark/>
          </w:tcPr>
          <w:p w14:paraId="6CD8EDFB" w14:textId="77777777" w:rsidR="000268DD" w:rsidRPr="00E31C6F" w:rsidRDefault="000268DD">
            <w:pPr>
              <w:tabs>
                <w:tab w:val="left" w:pos="1344"/>
              </w:tabs>
              <w:rPr>
                <w:ins w:id="272" w:author="Guna Dermawan" w:date="2021-11-17T19:56:00Z"/>
                <w:rFonts w:ascii="Times New Roman" w:hAnsi="Times New Roman" w:cs="Times New Roman"/>
                <w:b/>
                <w:bCs/>
                <w:sz w:val="24"/>
                <w:szCs w:val="24"/>
                <w:lang w:val="en-US"/>
              </w:rPr>
            </w:pPr>
            <w:ins w:id="273" w:author="Guna Dermawan" w:date="2021-11-17T19:58:00Z">
              <w:r w:rsidRPr="00E31C6F">
                <w:rPr>
                  <w:rFonts w:ascii="Times New Roman" w:hAnsi="Times New Roman" w:cs="Times New Roman"/>
                  <w:b/>
                  <w:bCs/>
                  <w:sz w:val="24"/>
                  <w:szCs w:val="24"/>
                  <w:lang w:val="en-US"/>
                  <w:rPrChange w:id="274" w:author="Unknown" w:date="2021-11-17T20:02:00Z">
                    <w:rPr>
                      <w:rFonts w:ascii="Times New Roman" w:hAnsi="Times New Roman" w:cs="Times New Roman"/>
                      <w:sz w:val="24"/>
                      <w:szCs w:val="24"/>
                      <w:lang w:val="en-US"/>
                    </w:rPr>
                  </w:rPrChange>
                </w:rPr>
                <w:t>5.0</w:t>
              </w:r>
            </w:ins>
          </w:p>
        </w:tc>
        <w:tc>
          <w:tcPr>
            <w:tcW w:w="1803" w:type="dxa"/>
            <w:tcBorders>
              <w:top w:val="single" w:sz="4" w:space="0" w:color="auto"/>
              <w:left w:val="single" w:sz="4" w:space="0" w:color="auto"/>
              <w:bottom w:val="single" w:sz="4" w:space="0" w:color="auto"/>
              <w:right w:val="single" w:sz="4" w:space="0" w:color="auto"/>
            </w:tcBorders>
            <w:hideMark/>
          </w:tcPr>
          <w:p w14:paraId="592E968A" w14:textId="77777777" w:rsidR="000268DD" w:rsidRPr="00E31C6F" w:rsidRDefault="000268DD">
            <w:pPr>
              <w:tabs>
                <w:tab w:val="left" w:pos="1344"/>
              </w:tabs>
              <w:rPr>
                <w:ins w:id="275" w:author="Guna Dermawan" w:date="2021-11-17T19:56:00Z"/>
                <w:rFonts w:ascii="Times New Roman" w:hAnsi="Times New Roman" w:cs="Times New Roman"/>
                <w:b/>
                <w:bCs/>
                <w:sz w:val="24"/>
                <w:szCs w:val="24"/>
                <w:lang w:val="en-US"/>
              </w:rPr>
            </w:pPr>
            <w:proofErr w:type="spellStart"/>
            <w:ins w:id="276" w:author="Guna Dermawan" w:date="2021-11-17T19:59:00Z">
              <w:r w:rsidRPr="00E31C6F">
                <w:rPr>
                  <w:rFonts w:ascii="Times New Roman" w:hAnsi="Times New Roman" w:cs="Times New Roman"/>
                  <w:b/>
                  <w:bCs/>
                  <w:sz w:val="24"/>
                  <w:szCs w:val="24"/>
                  <w:lang w:val="en-US"/>
                  <w:rPrChange w:id="277" w:author="Unknown" w:date="2021-11-17T20:02:00Z">
                    <w:rPr>
                      <w:rFonts w:ascii="Times New Roman" w:hAnsi="Times New Roman" w:cs="Times New Roman"/>
                      <w:sz w:val="24"/>
                      <w:szCs w:val="24"/>
                      <w:lang w:val="en-US"/>
                    </w:rPr>
                  </w:rPrChange>
                </w:rPr>
                <w:t>Pemeliharaan</w:t>
              </w:r>
              <w:proofErr w:type="spellEnd"/>
              <w:r w:rsidRPr="00E31C6F">
                <w:rPr>
                  <w:rFonts w:ascii="Times New Roman" w:hAnsi="Times New Roman" w:cs="Times New Roman"/>
                  <w:b/>
                  <w:bCs/>
                  <w:sz w:val="24"/>
                  <w:szCs w:val="24"/>
                  <w:lang w:val="en-US"/>
                  <w:rPrChange w:id="278" w:author="Unknown" w:date="2021-11-17T20:02:00Z">
                    <w:rPr>
                      <w:rFonts w:ascii="Times New Roman" w:hAnsi="Times New Roman" w:cs="Times New Roman"/>
                      <w:sz w:val="24"/>
                      <w:szCs w:val="24"/>
                      <w:lang w:val="en-US"/>
                    </w:rPr>
                  </w:rPrChange>
                </w:rPr>
                <w:t xml:space="preserve"> </w:t>
              </w:r>
            </w:ins>
          </w:p>
        </w:tc>
        <w:tc>
          <w:tcPr>
            <w:tcW w:w="1803" w:type="dxa"/>
            <w:tcBorders>
              <w:top w:val="single" w:sz="4" w:space="0" w:color="auto"/>
              <w:left w:val="single" w:sz="4" w:space="0" w:color="auto"/>
              <w:bottom w:val="single" w:sz="4" w:space="0" w:color="auto"/>
              <w:right w:val="single" w:sz="4" w:space="0" w:color="auto"/>
            </w:tcBorders>
            <w:hideMark/>
          </w:tcPr>
          <w:p w14:paraId="6B521CBF" w14:textId="77777777" w:rsidR="000268DD" w:rsidRPr="00E31C6F" w:rsidRDefault="000268DD">
            <w:pPr>
              <w:tabs>
                <w:tab w:val="left" w:pos="1344"/>
              </w:tabs>
              <w:rPr>
                <w:ins w:id="279" w:author="Guna Dermawan" w:date="2021-11-17T19:56:00Z"/>
                <w:rFonts w:ascii="Times New Roman" w:hAnsi="Times New Roman" w:cs="Times New Roman"/>
                <w:b/>
                <w:bCs/>
                <w:sz w:val="24"/>
                <w:szCs w:val="24"/>
                <w:lang w:val="en-US"/>
              </w:rPr>
            </w:pPr>
            <w:ins w:id="280" w:author="Guna Dermawan" w:date="2021-11-18T17:24:00Z">
              <w:r w:rsidRPr="00E31C6F">
                <w:rPr>
                  <w:rFonts w:ascii="Times New Roman" w:hAnsi="Times New Roman" w:cs="Times New Roman"/>
                  <w:b/>
                  <w:bCs/>
                  <w:sz w:val="24"/>
                  <w:szCs w:val="24"/>
                  <w:lang w:val="id-ID"/>
                </w:rPr>
                <w:t>2</w:t>
              </w:r>
            </w:ins>
            <w:ins w:id="281" w:author="Guna Dermawan" w:date="2021-11-17T19:59:00Z">
              <w:r w:rsidRPr="00E31C6F">
                <w:rPr>
                  <w:rFonts w:ascii="Times New Roman" w:hAnsi="Times New Roman" w:cs="Times New Roman"/>
                  <w:b/>
                  <w:bCs/>
                  <w:sz w:val="24"/>
                  <w:szCs w:val="24"/>
                  <w:lang w:val="en-US"/>
                  <w:rPrChange w:id="282" w:author="Unknown" w:date="2021-11-17T20:02:00Z">
                    <w:rPr>
                      <w:rFonts w:ascii="Times New Roman" w:hAnsi="Times New Roman" w:cs="Times New Roman"/>
                      <w:sz w:val="24"/>
                      <w:szCs w:val="24"/>
                      <w:lang w:val="en-US"/>
                    </w:rPr>
                  </w:rPrChange>
                </w:rPr>
                <w:t xml:space="preserve"> Hari</w:t>
              </w:r>
            </w:ins>
          </w:p>
        </w:tc>
        <w:tc>
          <w:tcPr>
            <w:tcW w:w="1803" w:type="dxa"/>
            <w:tcBorders>
              <w:top w:val="single" w:sz="4" w:space="0" w:color="auto"/>
              <w:left w:val="single" w:sz="4" w:space="0" w:color="auto"/>
              <w:bottom w:val="single" w:sz="4" w:space="0" w:color="auto"/>
              <w:right w:val="single" w:sz="4" w:space="0" w:color="auto"/>
            </w:tcBorders>
            <w:hideMark/>
          </w:tcPr>
          <w:p w14:paraId="4825CBD0" w14:textId="77777777" w:rsidR="000268DD" w:rsidRPr="00E31C6F" w:rsidRDefault="000268DD">
            <w:pPr>
              <w:tabs>
                <w:tab w:val="left" w:pos="1344"/>
              </w:tabs>
              <w:rPr>
                <w:ins w:id="283" w:author="Guna Dermawan" w:date="2021-11-17T19:56:00Z"/>
                <w:rFonts w:ascii="Times New Roman" w:hAnsi="Times New Roman" w:cs="Times New Roman"/>
                <w:b/>
                <w:bCs/>
                <w:sz w:val="24"/>
                <w:szCs w:val="24"/>
                <w:lang w:val="en-US"/>
              </w:rPr>
            </w:pPr>
            <w:ins w:id="284" w:author="Guna Dermawan" w:date="2021-11-17T19:59:00Z">
              <w:r w:rsidRPr="00E31C6F">
                <w:rPr>
                  <w:rFonts w:ascii="Times New Roman" w:hAnsi="Times New Roman" w:cs="Times New Roman"/>
                  <w:b/>
                  <w:bCs/>
                  <w:sz w:val="24"/>
                  <w:szCs w:val="24"/>
                  <w:lang w:val="en-US"/>
                  <w:rPrChange w:id="285" w:author="Unknown" w:date="2021-11-17T20:02:00Z">
                    <w:rPr>
                      <w:rFonts w:ascii="Times New Roman" w:hAnsi="Times New Roman" w:cs="Times New Roman"/>
                      <w:sz w:val="24"/>
                      <w:szCs w:val="24"/>
                      <w:lang w:val="en-US"/>
                    </w:rPr>
                  </w:rPrChange>
                </w:rPr>
                <w:t>1</w:t>
              </w:r>
            </w:ins>
            <w:ins w:id="286" w:author="Guna Dermawan" w:date="2021-11-18T17:22:00Z">
              <w:r w:rsidRPr="00E31C6F">
                <w:rPr>
                  <w:rFonts w:ascii="Times New Roman" w:hAnsi="Times New Roman" w:cs="Times New Roman"/>
                  <w:b/>
                  <w:bCs/>
                  <w:sz w:val="24"/>
                  <w:szCs w:val="24"/>
                  <w:lang w:val="id-ID"/>
                </w:rPr>
                <w:t>6</w:t>
              </w:r>
            </w:ins>
            <w:ins w:id="287" w:author="Guna Dermawan" w:date="2021-11-17T19:59:00Z">
              <w:r w:rsidRPr="00E31C6F">
                <w:rPr>
                  <w:rFonts w:ascii="Times New Roman" w:hAnsi="Times New Roman" w:cs="Times New Roman"/>
                  <w:b/>
                  <w:bCs/>
                  <w:sz w:val="24"/>
                  <w:szCs w:val="24"/>
                  <w:lang w:val="en-US"/>
                  <w:rPrChange w:id="288" w:author="Unknown" w:date="2021-11-17T20:02:00Z">
                    <w:rPr>
                      <w:rFonts w:ascii="Times New Roman" w:hAnsi="Times New Roman" w:cs="Times New Roman"/>
                      <w:sz w:val="24"/>
                      <w:szCs w:val="24"/>
                      <w:lang w:val="en-US"/>
                    </w:rPr>
                  </w:rPrChange>
                </w:rPr>
                <w:t xml:space="preserve"> </w:t>
              </w:r>
              <w:proofErr w:type="spellStart"/>
              <w:r w:rsidRPr="00E31C6F">
                <w:rPr>
                  <w:rFonts w:ascii="Times New Roman" w:hAnsi="Times New Roman" w:cs="Times New Roman"/>
                  <w:b/>
                  <w:bCs/>
                  <w:sz w:val="24"/>
                  <w:szCs w:val="24"/>
                  <w:lang w:val="en-US"/>
                  <w:rPrChange w:id="289" w:author="Unknown" w:date="2021-11-17T20:02:00Z">
                    <w:rPr>
                      <w:rFonts w:ascii="Times New Roman" w:hAnsi="Times New Roman" w:cs="Times New Roman"/>
                      <w:sz w:val="24"/>
                      <w:szCs w:val="24"/>
                      <w:lang w:val="en-US"/>
                    </w:rPr>
                  </w:rPrChange>
                </w:rPr>
                <w:t>Desember</w:t>
              </w:r>
              <w:proofErr w:type="spellEnd"/>
              <w:r w:rsidRPr="00E31C6F">
                <w:rPr>
                  <w:rFonts w:ascii="Times New Roman" w:hAnsi="Times New Roman" w:cs="Times New Roman"/>
                  <w:b/>
                  <w:bCs/>
                  <w:sz w:val="24"/>
                  <w:szCs w:val="24"/>
                  <w:lang w:val="en-US"/>
                  <w:rPrChange w:id="290" w:author="Unknown" w:date="2021-11-17T20:02:00Z">
                    <w:rPr>
                      <w:rFonts w:ascii="Times New Roman" w:hAnsi="Times New Roman" w:cs="Times New Roman"/>
                      <w:sz w:val="24"/>
                      <w:szCs w:val="24"/>
                      <w:lang w:val="en-US"/>
                    </w:rPr>
                  </w:rPrChange>
                </w:rPr>
                <w:t xml:space="preserve"> 2021</w:t>
              </w:r>
            </w:ins>
          </w:p>
        </w:tc>
        <w:tc>
          <w:tcPr>
            <w:tcW w:w="1804" w:type="dxa"/>
            <w:tcBorders>
              <w:top w:val="single" w:sz="4" w:space="0" w:color="auto"/>
              <w:left w:val="single" w:sz="4" w:space="0" w:color="auto"/>
              <w:bottom w:val="single" w:sz="4" w:space="0" w:color="auto"/>
              <w:right w:val="single" w:sz="4" w:space="0" w:color="auto"/>
            </w:tcBorders>
            <w:hideMark/>
          </w:tcPr>
          <w:p w14:paraId="6D08D149" w14:textId="77777777" w:rsidR="000268DD" w:rsidRPr="00E31C6F" w:rsidRDefault="000268DD">
            <w:pPr>
              <w:keepNext/>
              <w:tabs>
                <w:tab w:val="left" w:pos="1344"/>
              </w:tabs>
              <w:rPr>
                <w:ins w:id="291" w:author="Guna Dermawan" w:date="2021-11-17T19:56:00Z"/>
                <w:rFonts w:ascii="Times New Roman" w:hAnsi="Times New Roman" w:cs="Times New Roman"/>
                <w:b/>
                <w:bCs/>
                <w:sz w:val="24"/>
                <w:szCs w:val="24"/>
                <w:lang w:val="en-US"/>
              </w:rPr>
            </w:pPr>
            <w:ins w:id="292" w:author="Guna Dermawan" w:date="2021-11-17T19:59:00Z">
              <w:r w:rsidRPr="00E31C6F">
                <w:rPr>
                  <w:rFonts w:ascii="Times New Roman" w:hAnsi="Times New Roman" w:cs="Times New Roman"/>
                  <w:b/>
                  <w:bCs/>
                  <w:sz w:val="24"/>
                  <w:szCs w:val="24"/>
                  <w:lang w:val="en-US"/>
                  <w:rPrChange w:id="293" w:author="Unknown" w:date="2021-11-17T20:02:00Z">
                    <w:rPr>
                      <w:rFonts w:ascii="Times New Roman" w:hAnsi="Times New Roman" w:cs="Times New Roman"/>
                      <w:sz w:val="24"/>
                      <w:szCs w:val="24"/>
                      <w:lang w:val="en-US"/>
                    </w:rPr>
                  </w:rPrChange>
                </w:rPr>
                <w:t>1</w:t>
              </w:r>
            </w:ins>
            <w:ins w:id="294" w:author="Guna Dermawan" w:date="2021-11-18T17:22:00Z">
              <w:r w:rsidRPr="00E31C6F">
                <w:rPr>
                  <w:rFonts w:ascii="Times New Roman" w:hAnsi="Times New Roman" w:cs="Times New Roman"/>
                  <w:b/>
                  <w:bCs/>
                  <w:sz w:val="24"/>
                  <w:szCs w:val="24"/>
                  <w:lang w:val="id-ID"/>
                </w:rPr>
                <w:t>7</w:t>
              </w:r>
            </w:ins>
            <w:ins w:id="295" w:author="Guna Dermawan" w:date="2021-11-17T19:59:00Z">
              <w:r w:rsidRPr="00E31C6F">
                <w:rPr>
                  <w:rFonts w:ascii="Times New Roman" w:hAnsi="Times New Roman" w:cs="Times New Roman"/>
                  <w:b/>
                  <w:bCs/>
                  <w:sz w:val="24"/>
                  <w:szCs w:val="24"/>
                  <w:lang w:val="en-US"/>
                  <w:rPrChange w:id="296" w:author="Unknown" w:date="2021-11-17T20:02:00Z">
                    <w:rPr>
                      <w:rFonts w:ascii="Times New Roman" w:hAnsi="Times New Roman" w:cs="Times New Roman"/>
                      <w:sz w:val="24"/>
                      <w:szCs w:val="24"/>
                      <w:lang w:val="en-US"/>
                    </w:rPr>
                  </w:rPrChange>
                </w:rPr>
                <w:t xml:space="preserve"> </w:t>
              </w:r>
              <w:proofErr w:type="spellStart"/>
              <w:r w:rsidRPr="00E31C6F">
                <w:rPr>
                  <w:rFonts w:ascii="Times New Roman" w:hAnsi="Times New Roman" w:cs="Times New Roman"/>
                  <w:b/>
                  <w:bCs/>
                  <w:sz w:val="24"/>
                  <w:szCs w:val="24"/>
                  <w:lang w:val="en-US"/>
                  <w:rPrChange w:id="297" w:author="Unknown" w:date="2021-11-17T20:02:00Z">
                    <w:rPr>
                      <w:rFonts w:ascii="Times New Roman" w:hAnsi="Times New Roman" w:cs="Times New Roman"/>
                      <w:sz w:val="24"/>
                      <w:szCs w:val="24"/>
                      <w:lang w:val="en-US"/>
                    </w:rPr>
                  </w:rPrChange>
                </w:rPr>
                <w:t>Desember</w:t>
              </w:r>
              <w:proofErr w:type="spellEnd"/>
              <w:r w:rsidRPr="00E31C6F">
                <w:rPr>
                  <w:rFonts w:ascii="Times New Roman" w:hAnsi="Times New Roman" w:cs="Times New Roman"/>
                  <w:b/>
                  <w:bCs/>
                  <w:sz w:val="24"/>
                  <w:szCs w:val="24"/>
                  <w:lang w:val="en-US"/>
                  <w:rPrChange w:id="298" w:author="Unknown" w:date="2021-11-17T20:02:00Z">
                    <w:rPr>
                      <w:rFonts w:ascii="Times New Roman" w:hAnsi="Times New Roman" w:cs="Times New Roman"/>
                      <w:sz w:val="24"/>
                      <w:szCs w:val="24"/>
                      <w:lang w:val="en-US"/>
                    </w:rPr>
                  </w:rPrChange>
                </w:rPr>
                <w:t xml:space="preserve"> 2021</w:t>
              </w:r>
            </w:ins>
          </w:p>
        </w:tc>
      </w:tr>
    </w:tbl>
    <w:p w14:paraId="3EEED1E6" w14:textId="6AF73746" w:rsidR="000268DD" w:rsidRPr="00E31C6F" w:rsidRDefault="000268DD" w:rsidP="000268DD">
      <w:pPr>
        <w:pStyle w:val="Caption"/>
        <w:jc w:val="center"/>
        <w:rPr>
          <w:ins w:id="299" w:author="Guna Dermawan" w:date="2021-11-18T09:54:00Z"/>
          <w:rFonts w:ascii="Times New Roman" w:hAnsi="Times New Roman" w:cs="Times New Roman"/>
          <w:i w:val="0"/>
          <w:iCs w:val="0"/>
          <w:sz w:val="24"/>
          <w:szCs w:val="24"/>
          <w:lang w:val="id-ID"/>
        </w:rPr>
      </w:pPr>
      <w:ins w:id="300" w:author="Guna Dermawan" w:date="2021-11-18T09:54:00Z">
        <w:r w:rsidRPr="00E31C6F">
          <w:rPr>
            <w:rFonts w:ascii="Times New Roman" w:hAnsi="Times New Roman" w:cs="Times New Roman"/>
            <w:sz w:val="24"/>
            <w:szCs w:val="24"/>
          </w:rPr>
          <w:t xml:space="preserve">Table </w:t>
        </w:r>
        <w:r w:rsidRPr="00E31C6F">
          <w:rPr>
            <w:rFonts w:ascii="Times New Roman" w:hAnsi="Times New Roman" w:cs="Times New Roman"/>
            <w:sz w:val="24"/>
            <w:szCs w:val="24"/>
          </w:rPr>
          <w:fldChar w:fldCharType="begin"/>
        </w:r>
        <w:r w:rsidRPr="00E31C6F">
          <w:rPr>
            <w:rFonts w:ascii="Times New Roman" w:hAnsi="Times New Roman" w:cs="Times New Roman"/>
            <w:sz w:val="24"/>
            <w:szCs w:val="24"/>
          </w:rPr>
          <w:instrText xml:space="preserve"> SEQ Table \* ARABIC </w:instrText>
        </w:r>
        <w:r w:rsidRPr="00E31C6F">
          <w:rPr>
            <w:rFonts w:ascii="Times New Roman" w:hAnsi="Times New Roman" w:cs="Times New Roman"/>
            <w:sz w:val="24"/>
            <w:szCs w:val="24"/>
          </w:rPr>
          <w:fldChar w:fldCharType="separate"/>
        </w:r>
      </w:ins>
      <w:r w:rsidRPr="00E31C6F">
        <w:rPr>
          <w:rFonts w:ascii="Times New Roman" w:hAnsi="Times New Roman" w:cs="Times New Roman"/>
          <w:noProof/>
          <w:sz w:val="24"/>
          <w:szCs w:val="24"/>
        </w:rPr>
        <w:t>1</w:t>
      </w:r>
      <w:ins w:id="301" w:author="Guna Dermawan" w:date="2021-11-18T09:54:00Z">
        <w:r w:rsidRPr="00E31C6F">
          <w:rPr>
            <w:rFonts w:ascii="Times New Roman" w:hAnsi="Times New Roman" w:cs="Times New Roman"/>
            <w:sz w:val="24"/>
            <w:szCs w:val="24"/>
          </w:rPr>
          <w:fldChar w:fldCharType="end"/>
        </w:r>
        <w:r w:rsidRPr="00E31C6F">
          <w:rPr>
            <w:rFonts w:ascii="Times New Roman" w:hAnsi="Times New Roman" w:cs="Times New Roman"/>
            <w:sz w:val="24"/>
            <w:szCs w:val="24"/>
            <w:lang w:val="id-ID"/>
          </w:rPr>
          <w:t xml:space="preserve"> Project schedule pembuatan aplikasi</w:t>
        </w:r>
      </w:ins>
    </w:p>
    <w:p w14:paraId="4C2811B2" w14:textId="648B3442" w:rsidR="000268DD" w:rsidRPr="00E31C6F" w:rsidRDefault="000268DD" w:rsidP="00D576D3">
      <w:pPr>
        <w:spacing w:after="0" w:line="240" w:lineRule="auto"/>
        <w:rPr>
          <w:rFonts w:ascii="Times New Roman" w:eastAsia="Times New Roman" w:hAnsi="Times New Roman" w:cs="Times New Roman"/>
          <w:b/>
          <w:bCs/>
          <w:sz w:val="24"/>
          <w:szCs w:val="24"/>
          <w:lang w:eastAsia="id-ID"/>
        </w:rPr>
      </w:pPr>
    </w:p>
    <w:p w14:paraId="4B60B632" w14:textId="583A7D6B" w:rsidR="000268DD" w:rsidRPr="00E31C6F" w:rsidRDefault="000268DD" w:rsidP="00D576D3">
      <w:pPr>
        <w:spacing w:after="0" w:line="240" w:lineRule="auto"/>
        <w:rPr>
          <w:rFonts w:ascii="Times New Roman" w:eastAsia="Times New Roman" w:hAnsi="Times New Roman" w:cs="Times New Roman"/>
          <w:b/>
          <w:bCs/>
          <w:sz w:val="24"/>
          <w:szCs w:val="24"/>
          <w:lang w:eastAsia="id-ID"/>
        </w:rPr>
      </w:pPr>
    </w:p>
    <w:p w14:paraId="56EA693B" w14:textId="4B2C8DBB" w:rsidR="000268DD" w:rsidRPr="00E31C6F" w:rsidRDefault="000268DD" w:rsidP="00D576D3">
      <w:pPr>
        <w:spacing w:after="0" w:line="240" w:lineRule="auto"/>
        <w:rPr>
          <w:rFonts w:ascii="Times New Roman" w:eastAsia="Times New Roman" w:hAnsi="Times New Roman" w:cs="Times New Roman"/>
          <w:b/>
          <w:bCs/>
          <w:sz w:val="24"/>
          <w:szCs w:val="24"/>
          <w:lang w:eastAsia="id-ID"/>
        </w:rPr>
      </w:pPr>
      <w:r w:rsidRPr="00E31C6F">
        <w:rPr>
          <w:rFonts w:ascii="Times New Roman" w:eastAsia="Times New Roman" w:hAnsi="Times New Roman" w:cs="Times New Roman"/>
          <w:b/>
          <w:bCs/>
          <w:sz w:val="24"/>
          <w:szCs w:val="24"/>
          <w:lang w:eastAsia="id-ID"/>
        </w:rPr>
        <w:t>Kesimpulan</w:t>
      </w:r>
    </w:p>
    <w:p w14:paraId="07462B6F" w14:textId="29FCF567" w:rsidR="000268DD" w:rsidRPr="00E31C6F" w:rsidRDefault="000268DD" w:rsidP="00D576D3">
      <w:pPr>
        <w:spacing w:after="0" w:line="240" w:lineRule="auto"/>
        <w:rPr>
          <w:rFonts w:ascii="Times New Roman" w:eastAsia="Times New Roman" w:hAnsi="Times New Roman" w:cs="Times New Roman"/>
          <w:b/>
          <w:bCs/>
          <w:sz w:val="24"/>
          <w:szCs w:val="24"/>
          <w:lang w:eastAsia="id-ID"/>
        </w:rPr>
      </w:pPr>
    </w:p>
    <w:p w14:paraId="25DFF44C" w14:textId="4320A8F0" w:rsidR="00C45F36" w:rsidRPr="00741BAD" w:rsidRDefault="00741BAD" w:rsidP="002003E5">
      <w:pPr>
        <w:spacing w:after="0" w:line="360" w:lineRule="auto"/>
        <w:jc w:val="both"/>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Aplikasi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ini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dapat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berjalan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sesuai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dengan</w:t>
      </w:r>
      <w:proofErr w:type="spellEnd"/>
      <w:r>
        <w:rPr>
          <w:rFonts w:ascii="Times New Roman" w:eastAsia="Times New Roman" w:hAnsi="Times New Roman" w:cs="Times New Roman"/>
          <w:sz w:val="24"/>
          <w:szCs w:val="24"/>
          <w:lang w:val="en-US" w:eastAsia="id-ID"/>
        </w:rPr>
        <w:t xml:space="preserve"> yang </w:t>
      </w:r>
      <w:proofErr w:type="spellStart"/>
      <w:r>
        <w:rPr>
          <w:rFonts w:ascii="Times New Roman" w:eastAsia="Times New Roman" w:hAnsi="Times New Roman" w:cs="Times New Roman"/>
          <w:sz w:val="24"/>
          <w:szCs w:val="24"/>
          <w:lang w:val="en-US" w:eastAsia="id-ID"/>
        </w:rPr>
        <w:t>diharapkan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ada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beberapa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fitur</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utama</w:t>
      </w:r>
      <w:proofErr w:type="spellEnd"/>
      <w:r>
        <w:rPr>
          <w:rFonts w:ascii="Times New Roman" w:eastAsia="Times New Roman" w:hAnsi="Times New Roman" w:cs="Times New Roman"/>
          <w:sz w:val="24"/>
          <w:szCs w:val="24"/>
          <w:lang w:val="en-US" w:eastAsia="id-ID"/>
        </w:rPr>
        <w:t xml:space="preserve"> pada </w:t>
      </w:r>
      <w:proofErr w:type="spellStart"/>
      <w:r>
        <w:rPr>
          <w:rFonts w:ascii="Times New Roman" w:eastAsia="Times New Roman" w:hAnsi="Times New Roman" w:cs="Times New Roman"/>
          <w:sz w:val="24"/>
          <w:szCs w:val="24"/>
          <w:lang w:val="en-US" w:eastAsia="id-ID"/>
        </w:rPr>
        <w:t>aplikasi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ini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yaitu</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presensi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fitur</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ini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hanya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dapat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berjalan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jika</w:t>
      </w:r>
      <w:proofErr w:type="spellEnd"/>
      <w:r>
        <w:rPr>
          <w:rFonts w:ascii="Times New Roman" w:eastAsia="Times New Roman" w:hAnsi="Times New Roman" w:cs="Times New Roman"/>
          <w:sz w:val="24"/>
          <w:szCs w:val="24"/>
          <w:lang w:val="en-US" w:eastAsia="id-ID"/>
        </w:rPr>
        <w:t xml:space="preserve"> user </w:t>
      </w:r>
      <w:proofErr w:type="spellStart"/>
      <w:r>
        <w:rPr>
          <w:rFonts w:ascii="Times New Roman" w:eastAsia="Times New Roman" w:hAnsi="Times New Roman" w:cs="Times New Roman"/>
          <w:sz w:val="24"/>
          <w:szCs w:val="24"/>
          <w:lang w:val="en-US" w:eastAsia="id-ID"/>
        </w:rPr>
        <w:t>mengizinkan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layanan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lokasi</w:t>
      </w:r>
      <w:proofErr w:type="spellEnd"/>
      <w:r>
        <w:rPr>
          <w:rFonts w:ascii="Times New Roman" w:eastAsia="Times New Roman" w:hAnsi="Times New Roman" w:cs="Times New Roman"/>
          <w:sz w:val="24"/>
          <w:szCs w:val="24"/>
          <w:lang w:val="en-US" w:eastAsia="id-ID"/>
        </w:rPr>
        <w:t xml:space="preserve"> dan internet, </w:t>
      </w:r>
      <w:proofErr w:type="spellStart"/>
      <w:r>
        <w:rPr>
          <w:rFonts w:ascii="Times New Roman" w:eastAsia="Times New Roman" w:hAnsi="Times New Roman" w:cs="Times New Roman"/>
          <w:sz w:val="24"/>
          <w:szCs w:val="24"/>
          <w:lang w:val="en-US" w:eastAsia="id-ID"/>
        </w:rPr>
        <w:t>setelah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semua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kondisi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dalam</w:t>
      </w:r>
      <w:proofErr w:type="spellEnd"/>
      <w:r>
        <w:rPr>
          <w:rFonts w:ascii="Times New Roman" w:eastAsia="Times New Roman" w:hAnsi="Times New Roman" w:cs="Times New Roman"/>
          <w:sz w:val="24"/>
          <w:szCs w:val="24"/>
          <w:lang w:val="en-US" w:eastAsia="id-ID"/>
        </w:rPr>
        <w:t xml:space="preserve"> program </w:t>
      </w:r>
      <w:proofErr w:type="spellStart"/>
      <w:r>
        <w:rPr>
          <w:rFonts w:ascii="Times New Roman" w:eastAsia="Times New Roman" w:hAnsi="Times New Roman" w:cs="Times New Roman"/>
          <w:sz w:val="24"/>
          <w:szCs w:val="24"/>
          <w:lang w:val="en-US" w:eastAsia="id-ID"/>
        </w:rPr>
        <w:t>terpenuhi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maka</w:t>
      </w:r>
      <w:proofErr w:type="spellEnd"/>
      <w:r>
        <w:rPr>
          <w:rFonts w:ascii="Times New Roman" w:eastAsia="Times New Roman" w:hAnsi="Times New Roman" w:cs="Times New Roman"/>
          <w:sz w:val="24"/>
          <w:szCs w:val="24"/>
          <w:lang w:val="en-US" w:eastAsia="id-ID"/>
        </w:rPr>
        <w:t xml:space="preserve"> user </w:t>
      </w:r>
      <w:proofErr w:type="spellStart"/>
      <w:r>
        <w:rPr>
          <w:rFonts w:ascii="Times New Roman" w:eastAsia="Times New Roman" w:hAnsi="Times New Roman" w:cs="Times New Roman"/>
          <w:sz w:val="24"/>
          <w:szCs w:val="24"/>
          <w:lang w:val="en-US" w:eastAsia="id-ID"/>
        </w:rPr>
        <w:t>dapat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memasukan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nama</w:t>
      </w:r>
      <w:proofErr w:type="spellEnd"/>
      <w:r>
        <w:rPr>
          <w:rFonts w:ascii="Times New Roman" w:eastAsia="Times New Roman" w:hAnsi="Times New Roman" w:cs="Times New Roman"/>
          <w:sz w:val="24"/>
          <w:szCs w:val="24"/>
          <w:lang w:val="en-US" w:eastAsia="id-ID"/>
        </w:rPr>
        <w:t xml:space="preserve"> dan </w:t>
      </w:r>
      <w:proofErr w:type="spellStart"/>
      <w:r>
        <w:rPr>
          <w:rFonts w:ascii="Times New Roman" w:eastAsia="Times New Roman" w:hAnsi="Times New Roman" w:cs="Times New Roman"/>
          <w:sz w:val="24"/>
          <w:szCs w:val="24"/>
          <w:lang w:val="en-US" w:eastAsia="id-ID"/>
        </w:rPr>
        <w:t>akan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tercatat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sebagai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presensi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ada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beberapa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fitur</w:t>
      </w:r>
      <w:proofErr w:type="spellEnd"/>
      <w:r>
        <w:rPr>
          <w:rFonts w:ascii="Times New Roman" w:eastAsia="Times New Roman" w:hAnsi="Times New Roman" w:cs="Times New Roman"/>
          <w:sz w:val="24"/>
          <w:szCs w:val="24"/>
          <w:lang w:val="en-US" w:eastAsia="id-ID"/>
        </w:rPr>
        <w:t xml:space="preserve"> yang </w:t>
      </w:r>
      <w:proofErr w:type="spellStart"/>
      <w:r>
        <w:rPr>
          <w:rFonts w:ascii="Times New Roman" w:eastAsia="Times New Roman" w:hAnsi="Times New Roman" w:cs="Times New Roman"/>
          <w:sz w:val="24"/>
          <w:szCs w:val="24"/>
          <w:lang w:val="en-US" w:eastAsia="id-ID"/>
        </w:rPr>
        <w:t>berpotensi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ditambahkan</w:t>
      </w:r>
      <w:proofErr w:type="spellEnd"/>
      <w:r>
        <w:rPr>
          <w:rFonts w:ascii="Times New Roman" w:eastAsia="Times New Roman" w:hAnsi="Times New Roman" w:cs="Times New Roman"/>
          <w:sz w:val="24"/>
          <w:szCs w:val="24"/>
          <w:lang w:val="en-US" w:eastAsia="id-ID"/>
        </w:rPr>
        <w:t xml:space="preserve"> pada </w:t>
      </w:r>
      <w:proofErr w:type="spellStart"/>
      <w:r>
        <w:rPr>
          <w:rFonts w:ascii="Times New Roman" w:eastAsia="Times New Roman" w:hAnsi="Times New Roman" w:cs="Times New Roman"/>
          <w:sz w:val="24"/>
          <w:szCs w:val="24"/>
          <w:lang w:val="en-US" w:eastAsia="id-ID"/>
        </w:rPr>
        <w:t>rilis</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berikutnya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yaitu</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fitur</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untuk</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presensi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pulang</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cuti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atau</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perizinan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serta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manajemen</w:t>
      </w:r>
      <w:proofErr w:type="spellEnd"/>
      <w:r>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lastRenderedPageBreak/>
        <w:t xml:space="preserve">user yang </w:t>
      </w:r>
      <w:proofErr w:type="spellStart"/>
      <w:r>
        <w:rPr>
          <w:rFonts w:ascii="Times New Roman" w:eastAsia="Times New Roman" w:hAnsi="Times New Roman" w:cs="Times New Roman"/>
          <w:sz w:val="24"/>
          <w:szCs w:val="24"/>
          <w:lang w:val="en-US" w:eastAsia="id-ID"/>
        </w:rPr>
        <w:t>lebih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baik</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seperti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menampilkan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histori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presensi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berdasarkan</w:t>
      </w:r>
      <w:proofErr w:type="spellEnd"/>
      <w:r>
        <w:rPr>
          <w:rFonts w:ascii="Times New Roman" w:eastAsia="Times New Roman" w:hAnsi="Times New Roman" w:cs="Times New Roman"/>
          <w:sz w:val="24"/>
          <w:szCs w:val="24"/>
          <w:lang w:val="en-US" w:eastAsia="id-ID"/>
        </w:rPr>
        <w:t xml:space="preserve"> ID user </w:t>
      </w:r>
      <w:proofErr w:type="spellStart"/>
      <w:r>
        <w:rPr>
          <w:rFonts w:ascii="Times New Roman" w:eastAsia="Times New Roman" w:hAnsi="Times New Roman" w:cs="Times New Roman"/>
          <w:sz w:val="24"/>
          <w:szCs w:val="24"/>
          <w:lang w:val="en-US" w:eastAsia="id-ID"/>
        </w:rPr>
        <w:t>sehingga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hanya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histori</w:t>
      </w:r>
      <w:proofErr w:type="spellEnd"/>
      <w:r>
        <w:rPr>
          <w:rFonts w:ascii="Times New Roman" w:eastAsia="Times New Roman" w:hAnsi="Times New Roman" w:cs="Times New Roman"/>
          <w:sz w:val="24"/>
          <w:szCs w:val="24"/>
          <w:lang w:val="en-US" w:eastAsia="id-ID"/>
        </w:rPr>
        <w:t xml:space="preserve"> yang </w:t>
      </w:r>
      <w:proofErr w:type="spellStart"/>
      <w:r>
        <w:rPr>
          <w:rFonts w:ascii="Times New Roman" w:eastAsia="Times New Roman" w:hAnsi="Times New Roman" w:cs="Times New Roman"/>
          <w:sz w:val="24"/>
          <w:szCs w:val="24"/>
          <w:lang w:val="en-US" w:eastAsia="id-ID"/>
        </w:rPr>
        <w:t>sesuai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dengan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akun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terkait</w:t>
      </w:r>
      <w:proofErr w:type="spellEnd"/>
      <w:r>
        <w:rPr>
          <w:rFonts w:ascii="Times New Roman" w:eastAsia="Times New Roman" w:hAnsi="Times New Roman" w:cs="Times New Roman"/>
          <w:sz w:val="24"/>
          <w:szCs w:val="24"/>
          <w:lang w:val="en-US" w:eastAsia="id-ID"/>
        </w:rPr>
        <w:t xml:space="preserve"> yang </w:t>
      </w:r>
      <w:proofErr w:type="spellStart"/>
      <w:r>
        <w:rPr>
          <w:rFonts w:ascii="Times New Roman" w:eastAsia="Times New Roman" w:hAnsi="Times New Roman" w:cs="Times New Roman"/>
          <w:sz w:val="24"/>
          <w:szCs w:val="24"/>
          <w:lang w:val="en-US" w:eastAsia="id-ID"/>
        </w:rPr>
        <w:t>akan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ditampilkan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bukan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menyeluruh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seperti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sekarang</w:t>
      </w:r>
      <w:proofErr w:type="spellEnd"/>
      <w:r>
        <w:rPr>
          <w:rFonts w:ascii="Times New Roman" w:eastAsia="Times New Roman" w:hAnsi="Times New Roman" w:cs="Times New Roman"/>
          <w:sz w:val="24"/>
          <w:szCs w:val="24"/>
          <w:lang w:val="en-US" w:eastAsia="id-ID"/>
        </w:rPr>
        <w:t>.</w:t>
      </w:r>
    </w:p>
    <w:p w14:paraId="2B5E20FC" w14:textId="363D4811" w:rsidR="00D576D3" w:rsidRPr="00D576D3" w:rsidRDefault="00CF7610" w:rsidP="00D576D3">
      <w:pPr>
        <w:spacing w:before="280" w:after="80" w:line="240" w:lineRule="auto"/>
        <w:outlineLvl w:val="3"/>
        <w:rPr>
          <w:rFonts w:ascii="Times New Roman" w:eastAsia="Times New Roman" w:hAnsi="Times New Roman" w:cs="Times New Roman"/>
          <w:b/>
          <w:bCs/>
          <w:sz w:val="24"/>
          <w:szCs w:val="24"/>
          <w:lang w:eastAsia="id-ID"/>
        </w:rPr>
      </w:pPr>
      <w:r>
        <w:rPr>
          <w:rFonts w:ascii="Times New Roman" w:eastAsia="Times New Roman" w:hAnsi="Times New Roman" w:cs="Times New Roman"/>
          <w:b/>
          <w:bCs/>
          <w:noProof/>
          <w:color w:val="000000"/>
          <w:sz w:val="24"/>
          <w:szCs w:val="24"/>
          <w:lang w:eastAsia="id-ID"/>
        </w:rPr>
        <w:drawing>
          <wp:anchor distT="0" distB="0" distL="114300" distR="114300" simplePos="0" relativeHeight="251661312" behindDoc="0" locked="0" layoutInCell="1" allowOverlap="1" wp14:anchorId="6E5BC02B" wp14:editId="03597BB8">
            <wp:simplePos x="0" y="0"/>
            <wp:positionH relativeFrom="column">
              <wp:posOffset>3766820</wp:posOffset>
            </wp:positionH>
            <wp:positionV relativeFrom="paragraph">
              <wp:posOffset>538480</wp:posOffset>
            </wp:positionV>
            <wp:extent cx="1023620" cy="2159635"/>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3620" cy="2159635"/>
                    </a:xfrm>
                    <a:prstGeom prst="rect">
                      <a:avLst/>
                    </a:prstGeom>
                    <a:noFill/>
                    <a:ln>
                      <a:noFill/>
                    </a:ln>
                  </pic:spPr>
                </pic:pic>
              </a:graphicData>
            </a:graphic>
          </wp:anchor>
        </w:drawing>
      </w:r>
      <w:r w:rsidR="00B651F7">
        <w:rPr>
          <w:rFonts w:ascii="Times New Roman" w:eastAsia="Times New Roman" w:hAnsi="Times New Roman" w:cs="Times New Roman"/>
          <w:b/>
          <w:bCs/>
          <w:noProof/>
          <w:color w:val="000000"/>
          <w:sz w:val="24"/>
          <w:szCs w:val="24"/>
          <w:lang w:eastAsia="id-ID"/>
        </w:rPr>
        <w:drawing>
          <wp:anchor distT="0" distB="0" distL="114300" distR="114300" simplePos="0" relativeHeight="251660288" behindDoc="0" locked="0" layoutInCell="1" allowOverlap="1" wp14:anchorId="0F9924AF" wp14:editId="025A2283">
            <wp:simplePos x="0" y="0"/>
            <wp:positionH relativeFrom="column">
              <wp:posOffset>2541270</wp:posOffset>
            </wp:positionH>
            <wp:positionV relativeFrom="paragraph">
              <wp:posOffset>538884</wp:posOffset>
            </wp:positionV>
            <wp:extent cx="1040765" cy="2159635"/>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0765" cy="2159635"/>
                    </a:xfrm>
                    <a:prstGeom prst="rect">
                      <a:avLst/>
                    </a:prstGeom>
                    <a:noFill/>
                    <a:ln>
                      <a:noFill/>
                    </a:ln>
                  </pic:spPr>
                </pic:pic>
              </a:graphicData>
            </a:graphic>
          </wp:anchor>
        </w:drawing>
      </w:r>
      <w:r w:rsidR="006E6A12">
        <w:rPr>
          <w:rFonts w:ascii="Times New Roman" w:eastAsia="Times New Roman" w:hAnsi="Times New Roman" w:cs="Times New Roman"/>
          <w:b/>
          <w:bCs/>
          <w:noProof/>
          <w:sz w:val="24"/>
          <w:szCs w:val="24"/>
          <w:lang w:eastAsia="id-ID"/>
        </w:rPr>
        <w:drawing>
          <wp:anchor distT="0" distB="0" distL="114300" distR="114300" simplePos="0" relativeHeight="251659264" behindDoc="0" locked="0" layoutInCell="1" allowOverlap="1" wp14:anchorId="6B981F74" wp14:editId="43EA253D">
            <wp:simplePos x="0" y="0"/>
            <wp:positionH relativeFrom="column">
              <wp:posOffset>1280160</wp:posOffset>
            </wp:positionH>
            <wp:positionV relativeFrom="paragraph">
              <wp:posOffset>539115</wp:posOffset>
            </wp:positionV>
            <wp:extent cx="1057910" cy="2159635"/>
            <wp:effectExtent l="0" t="0" r="889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7910" cy="2159635"/>
                    </a:xfrm>
                    <a:prstGeom prst="rect">
                      <a:avLst/>
                    </a:prstGeom>
                  </pic:spPr>
                </pic:pic>
              </a:graphicData>
            </a:graphic>
          </wp:anchor>
        </w:drawing>
      </w:r>
      <w:r w:rsidR="006E6A12">
        <w:rPr>
          <w:rFonts w:ascii="Times New Roman" w:eastAsia="Times New Roman" w:hAnsi="Times New Roman" w:cs="Times New Roman"/>
          <w:noProof/>
          <w:sz w:val="24"/>
          <w:szCs w:val="24"/>
          <w:lang w:eastAsia="id-ID"/>
        </w:rPr>
        <w:drawing>
          <wp:anchor distT="0" distB="0" distL="114300" distR="114300" simplePos="0" relativeHeight="251658240" behindDoc="0" locked="0" layoutInCell="1" allowOverlap="1" wp14:anchorId="787AF69B" wp14:editId="0DF8281D">
            <wp:simplePos x="0" y="0"/>
            <wp:positionH relativeFrom="column">
              <wp:posOffset>11546</wp:posOffset>
            </wp:positionH>
            <wp:positionV relativeFrom="paragraph">
              <wp:posOffset>509559</wp:posOffset>
            </wp:positionV>
            <wp:extent cx="1038860" cy="2159635"/>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860" cy="2159635"/>
                    </a:xfrm>
                    <a:prstGeom prst="rect">
                      <a:avLst/>
                    </a:prstGeom>
                    <a:noFill/>
                    <a:ln>
                      <a:noFill/>
                    </a:ln>
                  </pic:spPr>
                </pic:pic>
              </a:graphicData>
            </a:graphic>
          </wp:anchor>
        </w:drawing>
      </w:r>
      <w:r w:rsidR="00D576D3" w:rsidRPr="00D576D3">
        <w:rPr>
          <w:rFonts w:ascii="Times New Roman" w:eastAsia="Times New Roman" w:hAnsi="Times New Roman" w:cs="Times New Roman"/>
          <w:b/>
          <w:bCs/>
          <w:color w:val="000000"/>
          <w:sz w:val="24"/>
          <w:szCs w:val="24"/>
          <w:lang w:eastAsia="id-ID"/>
        </w:rPr>
        <w:t>Screenshots</w:t>
      </w:r>
    </w:p>
    <w:p w14:paraId="5524246F" w14:textId="0F14A2D1" w:rsidR="00D576D3" w:rsidRPr="00D576D3" w:rsidRDefault="00D576D3" w:rsidP="00D576D3">
      <w:pPr>
        <w:spacing w:after="0" w:line="240" w:lineRule="auto"/>
        <w:rPr>
          <w:rFonts w:ascii="Times New Roman" w:eastAsia="Times New Roman" w:hAnsi="Times New Roman" w:cs="Times New Roman"/>
          <w:sz w:val="24"/>
          <w:szCs w:val="24"/>
          <w:lang w:eastAsia="id-ID"/>
        </w:rPr>
      </w:pPr>
    </w:p>
    <w:p w14:paraId="66969BB3" w14:textId="26347BA4" w:rsidR="00D576D3" w:rsidRDefault="00D576D3" w:rsidP="0047241E">
      <w:pPr>
        <w:spacing w:before="280" w:after="80" w:line="360" w:lineRule="auto"/>
        <w:outlineLvl w:val="3"/>
        <w:rPr>
          <w:rFonts w:ascii="Times New Roman" w:eastAsia="Times New Roman" w:hAnsi="Times New Roman" w:cs="Times New Roman"/>
          <w:b/>
          <w:bCs/>
          <w:color w:val="000000"/>
          <w:sz w:val="24"/>
          <w:szCs w:val="24"/>
          <w:lang w:eastAsia="id-ID"/>
        </w:rPr>
      </w:pPr>
      <w:r w:rsidRPr="00D576D3">
        <w:rPr>
          <w:rFonts w:ascii="Times New Roman" w:eastAsia="Times New Roman" w:hAnsi="Times New Roman" w:cs="Times New Roman"/>
          <w:b/>
          <w:bCs/>
          <w:color w:val="000000"/>
          <w:sz w:val="24"/>
          <w:szCs w:val="24"/>
          <w:lang w:eastAsia="id-ID"/>
        </w:rPr>
        <w:t>Deployed Link: </w:t>
      </w:r>
    </w:p>
    <w:p w14:paraId="43F55E91" w14:textId="6B0ED50F" w:rsidR="00F5742C" w:rsidRPr="00663318" w:rsidRDefault="00F5742C" w:rsidP="0047241E">
      <w:pPr>
        <w:spacing w:before="280" w:after="80" w:line="360" w:lineRule="auto"/>
        <w:outlineLvl w:val="3"/>
        <w:rPr>
          <w:rFonts w:ascii="Times New Roman" w:eastAsia="Times New Roman" w:hAnsi="Times New Roman" w:cs="Times New Roman"/>
          <w:color w:val="000000"/>
          <w:sz w:val="24"/>
          <w:szCs w:val="24"/>
          <w:lang w:eastAsia="id-ID"/>
        </w:rPr>
      </w:pPr>
      <w:r w:rsidRPr="00663318">
        <w:rPr>
          <w:rFonts w:ascii="Times New Roman" w:eastAsia="Times New Roman" w:hAnsi="Times New Roman" w:cs="Times New Roman"/>
          <w:color w:val="000000"/>
          <w:sz w:val="24"/>
          <w:szCs w:val="24"/>
          <w:lang w:val="en-US" w:eastAsia="id-ID"/>
        </w:rPr>
        <w:t>[1]</w:t>
      </w:r>
      <w:r w:rsidR="00F06E27">
        <w:rPr>
          <w:rFonts w:ascii="Times New Roman" w:eastAsia="Times New Roman" w:hAnsi="Times New Roman" w:cs="Times New Roman"/>
          <w:color w:val="000000"/>
          <w:sz w:val="24"/>
          <w:szCs w:val="24"/>
          <w:lang w:val="en-US" w:eastAsia="id-ID"/>
        </w:rPr>
        <w:t xml:space="preserve"> </w:t>
      </w:r>
      <w:proofErr w:type="spellStart"/>
      <w:r w:rsidR="00F06E27">
        <w:rPr>
          <w:rFonts w:ascii="Times New Roman" w:eastAsia="Times New Roman" w:hAnsi="Times New Roman" w:cs="Times New Roman"/>
          <w:color w:val="000000"/>
          <w:sz w:val="24"/>
          <w:szCs w:val="24"/>
          <w:lang w:val="en-US" w:eastAsia="id-ID"/>
        </w:rPr>
        <w:t>Unduh</w:t>
      </w:r>
      <w:proofErr w:type="spellEnd"/>
      <w:r w:rsidRPr="00663318">
        <w:rPr>
          <w:rFonts w:ascii="Times New Roman" w:eastAsia="Times New Roman" w:hAnsi="Times New Roman" w:cs="Times New Roman"/>
          <w:color w:val="000000"/>
          <w:sz w:val="24"/>
          <w:szCs w:val="24"/>
          <w:lang w:val="en-US" w:eastAsia="id-ID"/>
        </w:rPr>
        <w:t xml:space="preserve"> APK: </w:t>
      </w:r>
      <w:hyperlink r:id="rId10" w:history="1">
        <w:r w:rsidRPr="00663318">
          <w:rPr>
            <w:rStyle w:val="Hyperlink"/>
            <w:rFonts w:ascii="Times New Roman" w:eastAsia="Times New Roman" w:hAnsi="Times New Roman" w:cs="Times New Roman"/>
            <w:sz w:val="24"/>
            <w:szCs w:val="24"/>
            <w:lang w:eastAsia="id-ID"/>
          </w:rPr>
          <w:t>https://github.com/gunader</w:t>
        </w:r>
        <w:r w:rsidRPr="00663318">
          <w:rPr>
            <w:rStyle w:val="Hyperlink"/>
            <w:rFonts w:ascii="Times New Roman" w:eastAsia="Times New Roman" w:hAnsi="Times New Roman" w:cs="Times New Roman"/>
            <w:sz w:val="24"/>
            <w:szCs w:val="24"/>
            <w:lang w:eastAsia="id-ID"/>
          </w:rPr>
          <w:t>m</w:t>
        </w:r>
        <w:r w:rsidRPr="00663318">
          <w:rPr>
            <w:rStyle w:val="Hyperlink"/>
            <w:rFonts w:ascii="Times New Roman" w:eastAsia="Times New Roman" w:hAnsi="Times New Roman" w:cs="Times New Roman"/>
            <w:sz w:val="24"/>
            <w:szCs w:val="24"/>
            <w:lang w:eastAsia="id-ID"/>
          </w:rPr>
          <w:t>awan/msib-capstone/releases/download/v1.0.0/peduliPresensi.apk</w:t>
        </w:r>
      </w:hyperlink>
    </w:p>
    <w:p w14:paraId="77FD93F4" w14:textId="778D5F67" w:rsidR="00F5742C" w:rsidRPr="00663318" w:rsidRDefault="00F5742C" w:rsidP="0047241E">
      <w:pPr>
        <w:spacing w:before="280" w:after="80" w:line="360" w:lineRule="auto"/>
        <w:outlineLvl w:val="3"/>
        <w:rPr>
          <w:rFonts w:ascii="Times New Roman" w:eastAsia="Times New Roman" w:hAnsi="Times New Roman" w:cs="Times New Roman"/>
          <w:color w:val="000000"/>
          <w:sz w:val="24"/>
          <w:szCs w:val="24"/>
          <w:lang w:val="en-US" w:eastAsia="id-ID"/>
        </w:rPr>
      </w:pPr>
      <w:r w:rsidRPr="00663318">
        <w:rPr>
          <w:rFonts w:ascii="Times New Roman" w:eastAsia="Times New Roman" w:hAnsi="Times New Roman" w:cs="Times New Roman"/>
          <w:color w:val="000000"/>
          <w:sz w:val="24"/>
          <w:szCs w:val="24"/>
          <w:lang w:val="en-US" w:eastAsia="id-ID"/>
        </w:rPr>
        <w:t>[2]</w:t>
      </w:r>
      <w:r w:rsidR="00F06E27">
        <w:rPr>
          <w:rFonts w:ascii="Times New Roman" w:eastAsia="Times New Roman" w:hAnsi="Times New Roman" w:cs="Times New Roman"/>
          <w:color w:val="000000"/>
          <w:sz w:val="24"/>
          <w:szCs w:val="24"/>
          <w:lang w:val="en-US" w:eastAsia="id-ID"/>
        </w:rPr>
        <w:t xml:space="preserve"> </w:t>
      </w:r>
      <w:r w:rsidRPr="00663318">
        <w:rPr>
          <w:rFonts w:ascii="Times New Roman" w:eastAsia="Times New Roman" w:hAnsi="Times New Roman" w:cs="Times New Roman"/>
          <w:color w:val="000000"/>
          <w:sz w:val="24"/>
          <w:szCs w:val="24"/>
          <w:lang w:val="en-US" w:eastAsia="id-ID"/>
        </w:rPr>
        <w:t xml:space="preserve">Release version </w:t>
      </w:r>
      <w:proofErr w:type="spellStart"/>
      <w:r w:rsidRPr="00663318">
        <w:rPr>
          <w:rFonts w:ascii="Times New Roman" w:eastAsia="Times New Roman" w:hAnsi="Times New Roman" w:cs="Times New Roman"/>
          <w:color w:val="000000"/>
          <w:sz w:val="24"/>
          <w:szCs w:val="24"/>
          <w:lang w:val="en-US" w:eastAsia="id-ID"/>
        </w:rPr>
        <w:t>github</w:t>
      </w:r>
      <w:proofErr w:type="spellEnd"/>
      <w:r w:rsidRPr="00663318">
        <w:rPr>
          <w:rFonts w:ascii="Times New Roman" w:eastAsia="Times New Roman" w:hAnsi="Times New Roman" w:cs="Times New Roman"/>
          <w:color w:val="000000"/>
          <w:sz w:val="24"/>
          <w:szCs w:val="24"/>
          <w:lang w:val="en-US" w:eastAsia="id-ID"/>
        </w:rPr>
        <w:t>:</w:t>
      </w:r>
      <w:r w:rsidR="00C75C90" w:rsidRPr="00663318">
        <w:rPr>
          <w:rFonts w:ascii="Times New Roman" w:hAnsi="Times New Roman" w:cs="Times New Roman"/>
          <w:sz w:val="24"/>
          <w:szCs w:val="24"/>
        </w:rPr>
        <w:t xml:space="preserve"> </w:t>
      </w:r>
      <w:hyperlink r:id="rId11" w:history="1">
        <w:r w:rsidR="00C75C90" w:rsidRPr="00663318">
          <w:rPr>
            <w:rStyle w:val="Hyperlink"/>
            <w:rFonts w:ascii="Times New Roman" w:hAnsi="Times New Roman" w:cs="Times New Roman"/>
            <w:sz w:val="24"/>
            <w:szCs w:val="24"/>
          </w:rPr>
          <w:t>Release Peduli Presensi v1.0.0 · gunadermawan/msib-capstone (github.com)</w:t>
        </w:r>
      </w:hyperlink>
    </w:p>
    <w:p w14:paraId="422C7303" w14:textId="04C63BEB" w:rsidR="00D576D3" w:rsidRDefault="00D576D3" w:rsidP="0047241E">
      <w:pPr>
        <w:spacing w:before="280" w:after="80" w:line="360" w:lineRule="auto"/>
        <w:outlineLvl w:val="3"/>
        <w:rPr>
          <w:rFonts w:ascii="Times New Roman" w:eastAsia="Times New Roman" w:hAnsi="Times New Roman" w:cs="Times New Roman"/>
          <w:b/>
          <w:bCs/>
          <w:color w:val="000000"/>
          <w:sz w:val="24"/>
          <w:szCs w:val="24"/>
          <w:lang w:eastAsia="id-ID"/>
        </w:rPr>
      </w:pPr>
      <w:r w:rsidRPr="00D576D3">
        <w:rPr>
          <w:rFonts w:ascii="Times New Roman" w:eastAsia="Times New Roman" w:hAnsi="Times New Roman" w:cs="Times New Roman"/>
          <w:b/>
          <w:bCs/>
          <w:color w:val="000000"/>
          <w:sz w:val="24"/>
          <w:szCs w:val="24"/>
          <w:lang w:eastAsia="id-ID"/>
        </w:rPr>
        <w:t>Github Repo Link: </w:t>
      </w:r>
    </w:p>
    <w:p w14:paraId="3778A0EC" w14:textId="3D811A4F" w:rsidR="001D42EE" w:rsidRPr="00663318" w:rsidRDefault="001D42EE" w:rsidP="0047241E">
      <w:pPr>
        <w:spacing w:before="280" w:after="80" w:line="360" w:lineRule="auto"/>
        <w:outlineLvl w:val="3"/>
        <w:rPr>
          <w:rFonts w:ascii="Times New Roman" w:eastAsia="Times New Roman" w:hAnsi="Times New Roman" w:cs="Times New Roman"/>
          <w:b/>
          <w:bCs/>
          <w:color w:val="000000"/>
          <w:sz w:val="24"/>
          <w:szCs w:val="24"/>
          <w:lang w:eastAsia="id-ID"/>
        </w:rPr>
      </w:pPr>
      <w:hyperlink r:id="rId12" w:history="1">
        <w:r w:rsidRPr="00663318">
          <w:rPr>
            <w:rStyle w:val="Hyperlink"/>
            <w:rFonts w:ascii="Times New Roman" w:hAnsi="Times New Roman" w:cs="Times New Roman"/>
            <w:sz w:val="24"/>
            <w:szCs w:val="24"/>
          </w:rPr>
          <w:t>gunadermawan/msib-capstone: pembu</w:t>
        </w:r>
        <w:r w:rsidRPr="00663318">
          <w:rPr>
            <w:rStyle w:val="Hyperlink"/>
            <w:rFonts w:ascii="Times New Roman" w:hAnsi="Times New Roman" w:cs="Times New Roman"/>
            <w:sz w:val="24"/>
            <w:szCs w:val="24"/>
          </w:rPr>
          <w:t>a</w:t>
        </w:r>
        <w:r w:rsidRPr="00663318">
          <w:rPr>
            <w:rStyle w:val="Hyperlink"/>
            <w:rFonts w:ascii="Times New Roman" w:hAnsi="Times New Roman" w:cs="Times New Roman"/>
            <w:sz w:val="24"/>
            <w:szCs w:val="24"/>
          </w:rPr>
          <w:t>tan capstone untuk menyelesaikan studi independen di dicoding (github.com)</w:t>
        </w:r>
      </w:hyperlink>
    </w:p>
    <w:p w14:paraId="7C4275CF" w14:textId="40FDF404"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10-Min Video Presentation Link: </w:t>
      </w:r>
    </w:p>
    <w:p w14:paraId="69642CDF" w14:textId="46C62F05" w:rsidR="00D10336" w:rsidRDefault="00D10336" w:rsidP="0047241E">
      <w:pPr>
        <w:spacing w:before="280" w:after="80" w:line="360" w:lineRule="auto"/>
        <w:outlineLvl w:val="3"/>
        <w:rPr>
          <w:rFonts w:ascii="Times New Roman" w:eastAsia="Times New Roman" w:hAnsi="Times New Roman" w:cs="Times New Roman"/>
          <w:sz w:val="24"/>
          <w:szCs w:val="24"/>
          <w:u w:val="single"/>
          <w:lang w:eastAsia="id-ID"/>
        </w:rPr>
      </w:pPr>
      <w:hyperlink r:id="rId13" w:history="1">
        <w:r w:rsidRPr="00AC5927">
          <w:rPr>
            <w:rStyle w:val="Hyperlink"/>
            <w:rFonts w:ascii="Times New Roman" w:eastAsia="Times New Roman" w:hAnsi="Times New Roman" w:cs="Times New Roman"/>
            <w:sz w:val="24"/>
            <w:szCs w:val="24"/>
            <w:lang w:eastAsia="id-ID"/>
          </w:rPr>
          <w:t>https://drive.go</w:t>
        </w:r>
        <w:r w:rsidRPr="00AC5927">
          <w:rPr>
            <w:rStyle w:val="Hyperlink"/>
            <w:rFonts w:ascii="Times New Roman" w:eastAsia="Times New Roman" w:hAnsi="Times New Roman" w:cs="Times New Roman"/>
            <w:sz w:val="24"/>
            <w:szCs w:val="24"/>
            <w:lang w:eastAsia="id-ID"/>
          </w:rPr>
          <w:t>o</w:t>
        </w:r>
        <w:r w:rsidRPr="00AC5927">
          <w:rPr>
            <w:rStyle w:val="Hyperlink"/>
            <w:rFonts w:ascii="Times New Roman" w:eastAsia="Times New Roman" w:hAnsi="Times New Roman" w:cs="Times New Roman"/>
            <w:sz w:val="24"/>
            <w:szCs w:val="24"/>
            <w:lang w:eastAsia="id-ID"/>
          </w:rPr>
          <w:t>gle.com/file/d/1Lwv68JcyfCdqMCNssHCjqUk-Y_B0W-F8/view?usp=sharing</w:t>
        </w:r>
      </w:hyperlink>
    </w:p>
    <w:p w14:paraId="6DF6D422" w14:textId="16DE4E07"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Slide Presentation Link:</w:t>
      </w:r>
      <w:r w:rsidRPr="00D576D3">
        <w:rPr>
          <w:rFonts w:ascii="Times New Roman" w:eastAsia="Times New Roman" w:hAnsi="Times New Roman" w:cs="Times New Roman"/>
          <w:color w:val="666666"/>
          <w:sz w:val="24"/>
          <w:szCs w:val="24"/>
          <w:lang w:eastAsia="id-ID"/>
        </w:rPr>
        <w:t> </w:t>
      </w:r>
    </w:p>
    <w:p w14:paraId="58DB1BDA" w14:textId="0FF41FD5" w:rsidR="00D576D3" w:rsidRPr="00663318" w:rsidRDefault="00D10336" w:rsidP="0047241E">
      <w:pPr>
        <w:spacing w:after="0" w:line="360" w:lineRule="auto"/>
        <w:rPr>
          <w:rFonts w:ascii="Times New Roman" w:eastAsia="Times New Roman" w:hAnsi="Times New Roman" w:cs="Times New Roman"/>
          <w:sz w:val="24"/>
          <w:szCs w:val="24"/>
          <w:lang w:eastAsia="id-ID"/>
        </w:rPr>
      </w:pPr>
      <w:hyperlink r:id="rId14" w:history="1">
        <w:r w:rsidRPr="00663318">
          <w:rPr>
            <w:rStyle w:val="Hyperlink"/>
            <w:rFonts w:ascii="Times New Roman" w:hAnsi="Times New Roman" w:cs="Times New Roman"/>
            <w:sz w:val="24"/>
            <w:szCs w:val="24"/>
          </w:rPr>
          <w:t>msib-capstone/ppt_csd40.pptx at main · gunadermawan/msib-caps</w:t>
        </w:r>
        <w:r w:rsidRPr="00663318">
          <w:rPr>
            <w:rStyle w:val="Hyperlink"/>
            <w:rFonts w:ascii="Times New Roman" w:hAnsi="Times New Roman" w:cs="Times New Roman"/>
            <w:sz w:val="24"/>
            <w:szCs w:val="24"/>
          </w:rPr>
          <w:t>t</w:t>
        </w:r>
        <w:r w:rsidRPr="00663318">
          <w:rPr>
            <w:rStyle w:val="Hyperlink"/>
            <w:rFonts w:ascii="Times New Roman" w:hAnsi="Times New Roman" w:cs="Times New Roman"/>
            <w:sz w:val="24"/>
            <w:szCs w:val="24"/>
          </w:rPr>
          <w:t>one (github.com)</w:t>
        </w:r>
      </w:hyperlink>
    </w:p>
    <w:p w14:paraId="68C86A23" w14:textId="598BD8CC"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lastRenderedPageBreak/>
        <w:t>Other Resources Link:</w:t>
      </w:r>
    </w:p>
    <w:p w14:paraId="6B9CA8CA" w14:textId="68D3AC0F" w:rsidR="00D576D3" w:rsidRPr="00E31C6F" w:rsidRDefault="00D576D3" w:rsidP="0047241E">
      <w:pPr>
        <w:numPr>
          <w:ilvl w:val="0"/>
          <w:numId w:val="1"/>
        </w:numPr>
        <w:spacing w:before="280" w:after="80" w:line="360" w:lineRule="auto"/>
        <w:textAlignment w:val="baseline"/>
        <w:outlineLvl w:val="3"/>
        <w:rPr>
          <w:rFonts w:ascii="Times New Roman" w:eastAsia="Times New Roman" w:hAnsi="Times New Roman" w:cs="Times New Roman"/>
          <w:b/>
          <w:bCs/>
          <w:color w:val="666666"/>
          <w:sz w:val="24"/>
          <w:szCs w:val="24"/>
          <w:lang w:eastAsia="id-ID"/>
        </w:rPr>
      </w:pPr>
      <w:r w:rsidRPr="00D576D3">
        <w:rPr>
          <w:rFonts w:ascii="Times New Roman" w:eastAsia="Times New Roman" w:hAnsi="Times New Roman" w:cs="Times New Roman"/>
          <w:b/>
          <w:bCs/>
          <w:color w:val="000000"/>
          <w:sz w:val="24"/>
          <w:szCs w:val="24"/>
          <w:lang w:eastAsia="id-ID"/>
        </w:rPr>
        <w:t>Library or external repository/API used:</w:t>
      </w:r>
    </w:p>
    <w:p w14:paraId="45153F15" w14:textId="0C1503B0" w:rsidR="00C45F36" w:rsidRPr="009049DE" w:rsidRDefault="00C45F36" w:rsidP="0047241E">
      <w:pPr>
        <w:spacing w:line="360" w:lineRule="auto"/>
        <w:ind w:left="360"/>
        <w:rPr>
          <w:rFonts w:ascii="Times New Roman" w:hAnsi="Times New Roman" w:cs="Times New Roman"/>
          <w:sz w:val="24"/>
          <w:szCs w:val="24"/>
        </w:rPr>
      </w:pPr>
      <w:r w:rsidRPr="009049DE">
        <w:rPr>
          <w:rFonts w:ascii="Times New Roman" w:hAnsi="Times New Roman" w:cs="Times New Roman"/>
          <w:sz w:val="24"/>
          <w:szCs w:val="24"/>
        </w:rPr>
        <w:t>1. Circle image (implementation 'de.hdodenhof:circleimageview:3.1.0')</w:t>
      </w:r>
    </w:p>
    <w:p w14:paraId="5B21EE88" w14:textId="48101493" w:rsidR="00C45F36" w:rsidRPr="009049DE" w:rsidRDefault="00C45F36" w:rsidP="0047241E">
      <w:pPr>
        <w:spacing w:line="360" w:lineRule="auto"/>
        <w:ind w:left="360"/>
        <w:rPr>
          <w:rFonts w:ascii="Times New Roman" w:hAnsi="Times New Roman" w:cs="Times New Roman"/>
          <w:sz w:val="24"/>
          <w:szCs w:val="24"/>
        </w:rPr>
      </w:pPr>
      <w:r w:rsidRPr="009049DE">
        <w:rPr>
          <w:rFonts w:ascii="Times New Roman" w:hAnsi="Times New Roman" w:cs="Times New Roman"/>
          <w:sz w:val="24"/>
          <w:szCs w:val="24"/>
        </w:rPr>
        <w:t>2. Ripple Effect Layout (implementation</w:t>
      </w:r>
      <w:r w:rsidR="00E31C6F" w:rsidRPr="009049DE">
        <w:rPr>
          <w:rFonts w:ascii="Times New Roman" w:hAnsi="Times New Roman" w:cs="Times New Roman"/>
          <w:sz w:val="24"/>
          <w:szCs w:val="24"/>
        </w:rPr>
        <w:t xml:space="preserve"> </w:t>
      </w:r>
      <w:r w:rsidRPr="009049DE">
        <w:rPr>
          <w:rFonts w:ascii="Times New Roman" w:hAnsi="Times New Roman" w:cs="Times New Roman"/>
          <w:sz w:val="24"/>
          <w:szCs w:val="24"/>
        </w:rPr>
        <w:t>'com.skyfishjy.ripplebackground:library:1.0.1')</w:t>
      </w:r>
    </w:p>
    <w:p w14:paraId="3FC8B272" w14:textId="457278B6" w:rsidR="00C45F36" w:rsidRPr="009049DE" w:rsidRDefault="00C45F36" w:rsidP="0047241E">
      <w:pPr>
        <w:spacing w:line="360" w:lineRule="auto"/>
        <w:ind w:left="360"/>
        <w:rPr>
          <w:rFonts w:ascii="Times New Roman" w:hAnsi="Times New Roman" w:cs="Times New Roman"/>
          <w:sz w:val="24"/>
          <w:szCs w:val="24"/>
        </w:rPr>
      </w:pPr>
      <w:r w:rsidRPr="009049DE">
        <w:rPr>
          <w:rFonts w:ascii="Times New Roman" w:hAnsi="Times New Roman" w:cs="Times New Roman"/>
          <w:sz w:val="24"/>
          <w:szCs w:val="24"/>
        </w:rPr>
        <w:t>3. Picasso (implementation 'com.squareup.picasso:picasso:2.71828')</w:t>
      </w:r>
    </w:p>
    <w:p w14:paraId="11728D7E" w14:textId="09D7F0AC" w:rsidR="00C45F36" w:rsidRPr="009049DE" w:rsidRDefault="00C45F36" w:rsidP="0047241E">
      <w:pPr>
        <w:spacing w:line="360" w:lineRule="auto"/>
        <w:ind w:left="360"/>
        <w:rPr>
          <w:rFonts w:ascii="Times New Roman" w:hAnsi="Times New Roman" w:cs="Times New Roman"/>
          <w:sz w:val="24"/>
          <w:szCs w:val="24"/>
        </w:rPr>
      </w:pPr>
      <w:r w:rsidRPr="009049DE">
        <w:rPr>
          <w:rFonts w:ascii="Times New Roman" w:hAnsi="Times New Roman" w:cs="Times New Roman"/>
          <w:sz w:val="24"/>
          <w:szCs w:val="24"/>
        </w:rPr>
        <w:t>4. gooogle gms (implementation 'com.google.android.gms:play-services-location:18.0.0')</w:t>
      </w:r>
    </w:p>
    <w:p w14:paraId="72AAD896" w14:textId="79BB2A0C" w:rsidR="00C45F36" w:rsidRPr="009049DE" w:rsidRDefault="00C45F36" w:rsidP="0047241E">
      <w:pPr>
        <w:spacing w:line="360" w:lineRule="auto"/>
        <w:ind w:left="360"/>
        <w:rPr>
          <w:rFonts w:ascii="Times New Roman" w:hAnsi="Times New Roman" w:cs="Times New Roman"/>
          <w:sz w:val="24"/>
          <w:szCs w:val="24"/>
        </w:rPr>
      </w:pPr>
      <w:r w:rsidRPr="009049DE">
        <w:rPr>
          <w:rFonts w:ascii="Times New Roman" w:hAnsi="Times New Roman" w:cs="Times New Roman"/>
          <w:sz w:val="24"/>
          <w:szCs w:val="24"/>
        </w:rPr>
        <w:t>5. Motion Tost (implementation 'com.github.Spikeysanju:MotionToast:1.4')</w:t>
      </w:r>
    </w:p>
    <w:p w14:paraId="1F43ED14" w14:textId="10B15FCA" w:rsidR="00C45F36" w:rsidRPr="009049DE" w:rsidRDefault="00C45F36" w:rsidP="0047241E">
      <w:pPr>
        <w:spacing w:line="360" w:lineRule="auto"/>
        <w:ind w:left="360"/>
        <w:rPr>
          <w:rFonts w:ascii="Times New Roman" w:hAnsi="Times New Roman" w:cs="Times New Roman"/>
          <w:sz w:val="24"/>
          <w:szCs w:val="24"/>
        </w:rPr>
      </w:pPr>
      <w:r w:rsidRPr="009049DE">
        <w:rPr>
          <w:rFonts w:ascii="Times New Roman" w:hAnsi="Times New Roman" w:cs="Times New Roman"/>
          <w:sz w:val="24"/>
          <w:szCs w:val="24"/>
        </w:rPr>
        <w:t>6. Lottie Animation (def lottieVersion = "3.4.0" implementation "com.airbnb.android:lottie:$lottieVersion")</w:t>
      </w:r>
    </w:p>
    <w:p w14:paraId="508426C2" w14:textId="57F0366E" w:rsidR="00C45F36" w:rsidRPr="009049DE" w:rsidRDefault="00C45F36" w:rsidP="0047241E">
      <w:pPr>
        <w:spacing w:line="360" w:lineRule="auto"/>
        <w:ind w:left="360"/>
        <w:rPr>
          <w:rFonts w:ascii="Times New Roman" w:hAnsi="Times New Roman" w:cs="Times New Roman"/>
          <w:sz w:val="24"/>
          <w:szCs w:val="24"/>
        </w:rPr>
      </w:pPr>
      <w:r w:rsidRPr="009049DE">
        <w:rPr>
          <w:rFonts w:ascii="Times New Roman" w:hAnsi="Times New Roman" w:cs="Times New Roman"/>
          <w:sz w:val="24"/>
          <w:szCs w:val="24"/>
        </w:rPr>
        <w:t>7. Wave animations (implementation "com.scwang.wave:MultiWaveHeader:1.0.0")</w:t>
      </w:r>
    </w:p>
    <w:p w14:paraId="60195397" w14:textId="09CE217F" w:rsidR="00D576D3" w:rsidRPr="00F5742C" w:rsidRDefault="00D576D3" w:rsidP="0047241E">
      <w:pPr>
        <w:numPr>
          <w:ilvl w:val="0"/>
          <w:numId w:val="2"/>
        </w:numPr>
        <w:spacing w:before="280" w:after="80" w:line="360" w:lineRule="auto"/>
        <w:textAlignment w:val="baseline"/>
        <w:outlineLvl w:val="3"/>
        <w:rPr>
          <w:rFonts w:ascii="Times New Roman" w:eastAsia="Times New Roman" w:hAnsi="Times New Roman" w:cs="Times New Roman"/>
          <w:b/>
          <w:bCs/>
          <w:color w:val="666666"/>
          <w:sz w:val="24"/>
          <w:szCs w:val="24"/>
          <w:lang w:eastAsia="id-ID"/>
        </w:rPr>
      </w:pPr>
      <w:r w:rsidRPr="00D576D3">
        <w:rPr>
          <w:rFonts w:ascii="Times New Roman" w:eastAsia="Times New Roman" w:hAnsi="Times New Roman" w:cs="Times New Roman"/>
          <w:b/>
          <w:bCs/>
          <w:color w:val="000000"/>
          <w:sz w:val="24"/>
          <w:szCs w:val="24"/>
          <w:lang w:eastAsia="id-ID"/>
        </w:rPr>
        <w:t>Dataset Link</w:t>
      </w:r>
      <w:r w:rsidRPr="00D576D3">
        <w:rPr>
          <w:rFonts w:ascii="Times New Roman" w:eastAsia="Times New Roman" w:hAnsi="Times New Roman" w:cs="Times New Roman"/>
          <w:color w:val="666666"/>
          <w:sz w:val="24"/>
          <w:szCs w:val="24"/>
          <w:lang w:eastAsia="id-ID"/>
        </w:rPr>
        <w:t>:  </w:t>
      </w:r>
    </w:p>
    <w:p w14:paraId="43E7C068" w14:textId="2083B108" w:rsidR="00F5742C" w:rsidRPr="00456485" w:rsidRDefault="00F5742C" w:rsidP="00456485">
      <w:pPr>
        <w:pStyle w:val="ListParagraph"/>
        <w:numPr>
          <w:ilvl w:val="0"/>
          <w:numId w:val="5"/>
        </w:numPr>
        <w:spacing w:before="280" w:after="80" w:line="360" w:lineRule="auto"/>
        <w:jc w:val="both"/>
        <w:textAlignment w:val="baseline"/>
        <w:outlineLvl w:val="3"/>
        <w:rPr>
          <w:rFonts w:ascii="Times New Roman" w:eastAsia="Times New Roman" w:hAnsi="Times New Roman" w:cs="Times New Roman"/>
          <w:color w:val="000000"/>
          <w:sz w:val="24"/>
          <w:szCs w:val="24"/>
          <w:lang w:val="en-US" w:eastAsia="id-ID"/>
        </w:rPr>
      </w:pPr>
      <w:r w:rsidRPr="00456485">
        <w:rPr>
          <w:rFonts w:ascii="Times New Roman" w:eastAsia="Times New Roman" w:hAnsi="Times New Roman" w:cs="Times New Roman"/>
          <w:color w:val="000000"/>
          <w:sz w:val="24"/>
          <w:szCs w:val="24"/>
          <w:lang w:val="en-US" w:eastAsia="id-ID"/>
        </w:rPr>
        <w:t xml:space="preserve">Logo </w:t>
      </w:r>
      <w:proofErr w:type="spellStart"/>
      <w:r w:rsidRPr="00456485">
        <w:rPr>
          <w:rFonts w:ascii="Times New Roman" w:eastAsia="Times New Roman" w:hAnsi="Times New Roman" w:cs="Times New Roman"/>
          <w:color w:val="000000"/>
          <w:sz w:val="24"/>
          <w:szCs w:val="24"/>
          <w:lang w:val="en-US" w:eastAsia="id-ID"/>
        </w:rPr>
        <w:t>kabupaten</w:t>
      </w:r>
      <w:proofErr w:type="spellEnd"/>
      <w:r w:rsidRPr="00456485">
        <w:rPr>
          <w:rFonts w:ascii="Times New Roman" w:eastAsia="Times New Roman" w:hAnsi="Times New Roman" w:cs="Times New Roman"/>
          <w:color w:val="000000"/>
          <w:sz w:val="24"/>
          <w:szCs w:val="24"/>
          <w:lang w:val="en-US" w:eastAsia="id-ID"/>
        </w:rPr>
        <w:t xml:space="preserve"> </w:t>
      </w:r>
      <w:proofErr w:type="spellStart"/>
      <w:r w:rsidRPr="00456485">
        <w:rPr>
          <w:rFonts w:ascii="Times New Roman" w:eastAsia="Times New Roman" w:hAnsi="Times New Roman" w:cs="Times New Roman"/>
          <w:color w:val="000000"/>
          <w:sz w:val="24"/>
          <w:szCs w:val="24"/>
          <w:lang w:val="en-US" w:eastAsia="id-ID"/>
        </w:rPr>
        <w:t>Tegal</w:t>
      </w:r>
      <w:proofErr w:type="spellEnd"/>
      <w:r w:rsidRPr="00456485">
        <w:rPr>
          <w:rFonts w:ascii="Times New Roman" w:eastAsia="Times New Roman" w:hAnsi="Times New Roman" w:cs="Times New Roman"/>
          <w:color w:val="000000"/>
          <w:sz w:val="24"/>
          <w:szCs w:val="24"/>
          <w:lang w:val="en-US" w:eastAsia="id-ID"/>
        </w:rPr>
        <w:t xml:space="preserve"> (</w:t>
      </w:r>
      <w:hyperlink r:id="rId15" w:history="1">
        <w:r w:rsidRPr="00456485">
          <w:rPr>
            <w:rStyle w:val="Hyperlink"/>
            <w:rFonts w:ascii="Times New Roman" w:hAnsi="Times New Roman" w:cs="Times New Roman"/>
            <w:sz w:val="24"/>
            <w:szCs w:val="24"/>
          </w:rPr>
          <w:t>Logo Kabupaten Tegal (INDONESIA) Original Terbaru - rekreartive</w:t>
        </w:r>
      </w:hyperlink>
      <w:r w:rsidRPr="00456485">
        <w:rPr>
          <w:rFonts w:ascii="Times New Roman" w:eastAsia="Times New Roman" w:hAnsi="Times New Roman" w:cs="Times New Roman"/>
          <w:color w:val="000000"/>
          <w:sz w:val="24"/>
          <w:szCs w:val="24"/>
          <w:lang w:val="en-US" w:eastAsia="id-ID"/>
        </w:rPr>
        <w:t>)</w:t>
      </w:r>
      <w:r w:rsidR="00486425" w:rsidRPr="00456485">
        <w:rPr>
          <w:rFonts w:ascii="Times New Roman" w:eastAsia="Times New Roman" w:hAnsi="Times New Roman" w:cs="Times New Roman"/>
          <w:color w:val="000000"/>
          <w:sz w:val="24"/>
          <w:szCs w:val="24"/>
          <w:lang w:val="en-US" w:eastAsia="id-ID"/>
        </w:rPr>
        <w:t xml:space="preserve"> (kami </w:t>
      </w:r>
      <w:proofErr w:type="spellStart"/>
      <w:r w:rsidR="00486425" w:rsidRPr="00456485">
        <w:rPr>
          <w:rFonts w:ascii="Times New Roman" w:eastAsia="Times New Roman" w:hAnsi="Times New Roman" w:cs="Times New Roman"/>
          <w:color w:val="000000"/>
          <w:sz w:val="24"/>
          <w:szCs w:val="24"/>
          <w:lang w:val="en-US" w:eastAsia="id-ID"/>
        </w:rPr>
        <w:t>telah</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mendaptkan</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izin</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dari</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sekretariat</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kantor</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untuk</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mencantumkanya</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didalam</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aplikasi</w:t>
      </w:r>
      <w:proofErr w:type="spellEnd"/>
      <w:r w:rsidR="00486425" w:rsidRPr="00456485">
        <w:rPr>
          <w:rFonts w:ascii="Times New Roman" w:eastAsia="Times New Roman" w:hAnsi="Times New Roman" w:cs="Times New Roman"/>
          <w:color w:val="000000"/>
          <w:sz w:val="24"/>
          <w:szCs w:val="24"/>
          <w:lang w:val="en-US" w:eastAsia="id-ID"/>
        </w:rPr>
        <w:t xml:space="preserve"> kami)</w:t>
      </w:r>
    </w:p>
    <w:p w14:paraId="5F315150" w14:textId="60A78DDC" w:rsidR="00670B94" w:rsidRPr="00456485" w:rsidRDefault="00670B94" w:rsidP="00456485">
      <w:pPr>
        <w:pStyle w:val="ListParagraph"/>
        <w:numPr>
          <w:ilvl w:val="0"/>
          <w:numId w:val="5"/>
        </w:numPr>
        <w:spacing w:before="280" w:after="80"/>
        <w:jc w:val="both"/>
        <w:textAlignment w:val="baseline"/>
        <w:outlineLvl w:val="3"/>
        <w:rPr>
          <w:rFonts w:ascii="Times New Roman" w:eastAsia="Times New Roman" w:hAnsi="Times New Roman" w:cs="Times New Roman"/>
          <w:color w:val="000000"/>
          <w:sz w:val="24"/>
          <w:szCs w:val="24"/>
          <w:lang w:val="en-ID" w:eastAsia="id-ID"/>
        </w:rPr>
      </w:pPr>
      <w:r w:rsidRPr="00670B94">
        <w:rPr>
          <w:rFonts w:ascii="Times New Roman" w:eastAsia="Times New Roman" w:hAnsi="Times New Roman" w:cs="Times New Roman"/>
          <w:color w:val="000000"/>
          <w:sz w:val="24"/>
          <w:szCs w:val="24"/>
          <w:lang w:val="en-US" w:eastAsia="id-ID"/>
        </w:rPr>
        <w:t>Icon email refresh (</w:t>
      </w:r>
      <w:hyperlink r:id="rId16" w:history="1">
        <w:r w:rsidRPr="00670B94">
          <w:rPr>
            <w:rStyle w:val="Hyperlink"/>
            <w:rFonts w:ascii="Times New Roman" w:eastAsia="Times New Roman" w:hAnsi="Times New Roman" w:cs="Times New Roman"/>
            <w:sz w:val="24"/>
            <w:szCs w:val="24"/>
            <w:lang w:val="en-US" w:eastAsia="id-ID"/>
          </w:rPr>
          <w:t>https://icons8.com/icon/124409/refresh-mail</w:t>
        </w:r>
      </w:hyperlink>
      <w:r w:rsidRPr="00670B94">
        <w:rPr>
          <w:rFonts w:ascii="Times New Roman" w:eastAsia="Times New Roman" w:hAnsi="Times New Roman" w:cs="Times New Roman"/>
          <w:color w:val="000000"/>
          <w:sz w:val="24"/>
          <w:szCs w:val="24"/>
          <w:lang w:val="en-US" w:eastAsia="id-ID"/>
        </w:rPr>
        <w:t>)</w:t>
      </w:r>
    </w:p>
    <w:p w14:paraId="5180569B" w14:textId="51FB15B2" w:rsidR="00D576D3" w:rsidRPr="00D576D3" w:rsidRDefault="00D576D3" w:rsidP="0047241E">
      <w:pPr>
        <w:numPr>
          <w:ilvl w:val="0"/>
          <w:numId w:val="3"/>
        </w:numPr>
        <w:spacing w:before="280" w:after="80" w:line="360" w:lineRule="auto"/>
        <w:textAlignment w:val="baseline"/>
        <w:outlineLvl w:val="3"/>
        <w:rPr>
          <w:rFonts w:ascii="Times New Roman" w:eastAsia="Times New Roman" w:hAnsi="Times New Roman" w:cs="Times New Roman"/>
          <w:b/>
          <w:bCs/>
          <w:color w:val="000000"/>
          <w:sz w:val="24"/>
          <w:szCs w:val="24"/>
          <w:lang w:eastAsia="id-ID"/>
        </w:rPr>
      </w:pPr>
      <w:r w:rsidRPr="00D576D3">
        <w:rPr>
          <w:rFonts w:ascii="Times New Roman" w:eastAsia="Times New Roman" w:hAnsi="Times New Roman" w:cs="Times New Roman"/>
          <w:b/>
          <w:bCs/>
          <w:color w:val="000000"/>
          <w:sz w:val="24"/>
          <w:szCs w:val="24"/>
          <w:lang w:eastAsia="id-ID"/>
        </w:rPr>
        <w:t>Academic Paper Link:</w:t>
      </w:r>
    </w:p>
    <w:p w14:paraId="43876495" w14:textId="6DA39A73" w:rsidR="00D576D3" w:rsidRDefault="00E31C6F" w:rsidP="0047241E">
      <w:pPr>
        <w:spacing w:after="0" w:line="360" w:lineRule="auto"/>
        <w:ind w:left="720"/>
        <w:jc w:val="both"/>
        <w:rPr>
          <w:rFonts w:ascii="Times New Roman" w:eastAsia="Times New Roman" w:hAnsi="Times New Roman" w:cs="Times New Roman"/>
          <w:sz w:val="24"/>
          <w:szCs w:val="24"/>
          <w:lang w:eastAsia="id-ID"/>
        </w:rPr>
      </w:pPr>
      <w:r w:rsidRPr="00E31C6F">
        <w:rPr>
          <w:rFonts w:ascii="Times New Roman" w:eastAsia="Times New Roman" w:hAnsi="Times New Roman" w:cs="Times New Roman"/>
          <w:sz w:val="24"/>
          <w:szCs w:val="24"/>
          <w:lang w:eastAsia="id-ID"/>
        </w:rPr>
        <w:t>[1]</w:t>
      </w:r>
      <w:r w:rsidRPr="00E31C6F">
        <w:rPr>
          <w:rFonts w:ascii="Times New Roman" w:eastAsia="Times New Roman" w:hAnsi="Times New Roman" w:cs="Times New Roman"/>
          <w:sz w:val="24"/>
          <w:szCs w:val="24"/>
          <w:lang w:eastAsia="id-ID"/>
        </w:rPr>
        <w:tab/>
        <w:t>A. P. ALDYA, “HAVERSINE FORMULA UNTUK MEMBATASI JARAK PADA APLIKASI PRESENSI ONLINE,” J. INSTEK (Informatika Sains dan Teknol., vol. 4, no. 2, pp. 171–180, Aug. 2019, doi: 10.24252/INSTEK.V4I2.10042.</w:t>
      </w:r>
    </w:p>
    <w:p w14:paraId="38690D89" w14:textId="77777777" w:rsidR="0011719D" w:rsidRDefault="0011719D" w:rsidP="0047241E">
      <w:pPr>
        <w:spacing w:after="0" w:line="360" w:lineRule="auto"/>
        <w:ind w:left="720"/>
        <w:jc w:val="both"/>
        <w:rPr>
          <w:rFonts w:ascii="Times New Roman" w:eastAsia="Times New Roman" w:hAnsi="Times New Roman" w:cs="Times New Roman"/>
          <w:sz w:val="24"/>
          <w:szCs w:val="24"/>
          <w:lang w:eastAsia="id-ID"/>
        </w:rPr>
      </w:pPr>
    </w:p>
    <w:p w14:paraId="47CC5838" w14:textId="5E75F0CC" w:rsidR="000D28DE" w:rsidRPr="000D28DE" w:rsidRDefault="000D28DE" w:rsidP="0047241E">
      <w:pPr>
        <w:spacing w:after="0" w:line="360" w:lineRule="auto"/>
        <w:ind w:left="72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[2]</w:t>
      </w:r>
      <w:r>
        <w:rPr>
          <w:rFonts w:ascii="Times New Roman" w:eastAsia="Times New Roman" w:hAnsi="Times New Roman" w:cs="Times New Roman"/>
          <w:sz w:val="24"/>
          <w:szCs w:val="24"/>
          <w:lang w:val="en-US" w:eastAsia="id-ID"/>
        </w:rPr>
        <w:tab/>
      </w:r>
      <w:r w:rsidR="0011719D" w:rsidRPr="000D28DE">
        <w:rPr>
          <w:rFonts w:ascii="Times New Roman" w:hAnsi="Times New Roman" w:cs="Times New Roman"/>
          <w:color w:val="222222"/>
          <w:sz w:val="24"/>
          <w:szCs w:val="24"/>
          <w:shd w:val="clear" w:color="auto" w:fill="FFFFFF"/>
        </w:rPr>
        <w:t>MIFTAHUDDIN, YUSUP, SOFIA UMAROH, AND FAHMI RABIUL KARIM. "PERBANDINGAN METODE PERHITUNGAN JARAK EUCLIDEAN, HAVERSINE, DAN MANHATTAN DALAM PENENTUAN POSISI KARYAWAN." </w:t>
      </w:r>
      <w:r w:rsidR="0011719D" w:rsidRPr="000D28DE">
        <w:rPr>
          <w:rFonts w:ascii="Times New Roman" w:hAnsi="Times New Roman" w:cs="Times New Roman"/>
          <w:i/>
          <w:iCs/>
          <w:color w:val="222222"/>
          <w:sz w:val="24"/>
          <w:szCs w:val="24"/>
          <w:shd w:val="clear" w:color="auto" w:fill="FFFFFF"/>
        </w:rPr>
        <w:t>JURNAL TEKNO INSENTIF</w:t>
      </w:r>
      <w:r w:rsidR="0011719D" w:rsidRPr="000D28DE">
        <w:rPr>
          <w:rFonts w:ascii="Times New Roman" w:hAnsi="Times New Roman" w:cs="Times New Roman"/>
          <w:color w:val="222222"/>
          <w:sz w:val="24"/>
          <w:szCs w:val="24"/>
          <w:shd w:val="clear" w:color="auto" w:fill="FFFFFF"/>
        </w:rPr>
        <w:t> 14.2 (2020): 69-77.</w:t>
      </w:r>
    </w:p>
    <w:p w14:paraId="3C2A6DAA" w14:textId="77777777" w:rsidR="00D576D3" w:rsidRPr="00D576D3" w:rsidRDefault="00D576D3" w:rsidP="0047241E">
      <w:pPr>
        <w:numPr>
          <w:ilvl w:val="0"/>
          <w:numId w:val="4"/>
        </w:numPr>
        <w:spacing w:before="280" w:after="80" w:line="360" w:lineRule="auto"/>
        <w:textAlignment w:val="baseline"/>
        <w:outlineLvl w:val="3"/>
        <w:rPr>
          <w:rFonts w:ascii="Times New Roman" w:eastAsia="Times New Roman" w:hAnsi="Times New Roman" w:cs="Times New Roman"/>
          <w:b/>
          <w:bCs/>
          <w:color w:val="666666"/>
          <w:sz w:val="24"/>
          <w:szCs w:val="24"/>
          <w:lang w:eastAsia="id-ID"/>
        </w:rPr>
      </w:pPr>
      <w:r w:rsidRPr="00D576D3">
        <w:rPr>
          <w:rFonts w:ascii="Times New Roman" w:eastAsia="Times New Roman" w:hAnsi="Times New Roman" w:cs="Times New Roman"/>
          <w:b/>
          <w:bCs/>
          <w:color w:val="000000"/>
          <w:sz w:val="24"/>
          <w:szCs w:val="24"/>
          <w:lang w:eastAsia="id-ID"/>
        </w:rPr>
        <w:t>References Link:</w:t>
      </w:r>
    </w:p>
    <w:p w14:paraId="0B647609" w14:textId="7EE85DDD" w:rsidR="00543246" w:rsidRDefault="00D576D3" w:rsidP="0047241E">
      <w:pPr>
        <w:spacing w:after="0" w:line="360" w:lineRule="auto"/>
        <w:ind w:left="720"/>
        <w:rPr>
          <w:rFonts w:ascii="Times New Roman" w:hAnsi="Times New Roman" w:cs="Times New Roman"/>
          <w:sz w:val="24"/>
          <w:szCs w:val="24"/>
        </w:rPr>
      </w:pPr>
      <w:r w:rsidRPr="000904B4">
        <w:rPr>
          <w:rFonts w:ascii="Times New Roman" w:eastAsia="Times New Roman" w:hAnsi="Times New Roman" w:cs="Times New Roman"/>
          <w:color w:val="000000"/>
          <w:sz w:val="24"/>
          <w:szCs w:val="24"/>
          <w:lang w:eastAsia="id-ID"/>
        </w:rPr>
        <w:t>[1]</w:t>
      </w:r>
      <w:ins w:id="302" w:author="Guna Dermawan" w:date="2021-12-23T16:03:00Z">
        <w:r w:rsidR="00543246" w:rsidRPr="000904B4">
          <w:rPr>
            <w:rFonts w:ascii="Times New Roman" w:eastAsia="Times New Roman" w:hAnsi="Times New Roman" w:cs="Times New Roman"/>
            <w:color w:val="000000"/>
            <w:sz w:val="24"/>
            <w:szCs w:val="24"/>
            <w:lang w:val="en-US" w:eastAsia="id-ID"/>
          </w:rPr>
          <w:t xml:space="preserve"> </w:t>
        </w:r>
      </w:ins>
      <w:r w:rsidR="00543246" w:rsidRPr="000904B4">
        <w:rPr>
          <w:rFonts w:ascii="Times New Roman" w:eastAsia="Times New Roman" w:hAnsi="Times New Roman" w:cs="Times New Roman"/>
          <w:color w:val="000000"/>
          <w:sz w:val="24"/>
          <w:szCs w:val="24"/>
          <w:lang w:val="en-US" w:eastAsia="id-ID"/>
        </w:rPr>
        <w:t xml:space="preserve"> </w:t>
      </w:r>
      <w:hyperlink r:id="rId17" w:history="1">
        <w:r w:rsidR="00543246" w:rsidRPr="000904B4">
          <w:rPr>
            <w:rStyle w:val="Hyperlink"/>
            <w:rFonts w:ascii="Times New Roman" w:hAnsi="Times New Roman" w:cs="Times New Roman"/>
            <w:sz w:val="24"/>
            <w:szCs w:val="24"/>
          </w:rPr>
          <w:t>Menambahkan Firebase ke project Android Anda  |  Firebase Documentation (google.com)</w:t>
        </w:r>
      </w:hyperlink>
      <w:del w:id="303" w:author="Guna Dermawan" w:date="2021-12-23T16:03:00Z">
        <w:r w:rsidRPr="000904B4" w:rsidDel="00543246">
          <w:rPr>
            <w:rFonts w:ascii="Times New Roman" w:eastAsia="Times New Roman" w:hAnsi="Times New Roman" w:cs="Times New Roman"/>
            <w:color w:val="000000"/>
            <w:sz w:val="24"/>
            <w:szCs w:val="24"/>
            <w:lang w:eastAsia="id-ID"/>
          </w:rPr>
          <w:delText xml:space="preserve"> </w:delText>
        </w:r>
        <w:r w:rsidRPr="000904B4" w:rsidDel="00543246">
          <w:rPr>
            <w:rFonts w:ascii="Times New Roman" w:eastAsia="Times New Roman" w:hAnsi="Times New Roman" w:cs="Times New Roman"/>
            <w:color w:val="000000"/>
            <w:sz w:val="24"/>
            <w:szCs w:val="24"/>
            <w:shd w:val="clear" w:color="auto" w:fill="FFFF00"/>
            <w:lang w:eastAsia="id-ID"/>
          </w:rPr>
          <w:delText>Letakkan referensi non-akademis (web, blog, wikipedia, artikel) di sini</w:delText>
        </w:r>
      </w:del>
    </w:p>
    <w:p w14:paraId="3365ED09" w14:textId="5A61E37B" w:rsidR="00E10431" w:rsidRDefault="00E10431" w:rsidP="0047241E">
      <w:pPr>
        <w:spacing w:after="0" w:line="360" w:lineRule="auto"/>
        <w:ind w:left="720"/>
        <w:rPr>
          <w:rFonts w:ascii="Times New Roman" w:hAnsi="Times New Roman" w:cs="Times New Roman"/>
          <w:sz w:val="24"/>
          <w:szCs w:val="24"/>
        </w:rPr>
      </w:pPr>
      <w:r w:rsidRPr="00E10431">
        <w:rPr>
          <w:rFonts w:ascii="Times New Roman" w:hAnsi="Times New Roman" w:cs="Times New Roman"/>
          <w:sz w:val="24"/>
          <w:szCs w:val="24"/>
          <w:lang w:val="en-US"/>
        </w:rPr>
        <w:lastRenderedPageBreak/>
        <w:t xml:space="preserve">[2] </w:t>
      </w:r>
      <w:hyperlink r:id="rId18" w:history="1">
        <w:r w:rsidRPr="00E10431">
          <w:rPr>
            <w:rStyle w:val="Hyperlink"/>
            <w:rFonts w:ascii="Times New Roman" w:hAnsi="Times New Roman" w:cs="Times New Roman"/>
            <w:sz w:val="24"/>
            <w:szCs w:val="24"/>
          </w:rPr>
          <w:t>Android Firebase User Registration, User login, show user Information Tutorial | by Firman Aulia | Medium</w:t>
        </w:r>
      </w:hyperlink>
    </w:p>
    <w:p w14:paraId="7860BBA0" w14:textId="400158DD" w:rsidR="00E10431" w:rsidRPr="00E10431" w:rsidRDefault="00E10431" w:rsidP="0047241E">
      <w:pPr>
        <w:spacing w:after="0" w:line="360" w:lineRule="auto"/>
        <w:ind w:left="720"/>
        <w:rPr>
          <w:rFonts w:ascii="Times New Roman" w:hAnsi="Times New Roman" w:cs="Times New Roman"/>
          <w:sz w:val="24"/>
          <w:szCs w:val="24"/>
          <w:lang w:val="en-US"/>
        </w:rPr>
      </w:pPr>
      <w:r w:rsidRPr="00E10431">
        <w:rPr>
          <w:rFonts w:ascii="Times New Roman" w:hAnsi="Times New Roman" w:cs="Times New Roman"/>
          <w:sz w:val="24"/>
          <w:szCs w:val="24"/>
          <w:lang w:val="en-US"/>
        </w:rPr>
        <w:t xml:space="preserve">[3] </w:t>
      </w:r>
      <w:hyperlink r:id="rId19" w:history="1">
        <w:r w:rsidRPr="00E10431">
          <w:rPr>
            <w:rStyle w:val="Hyperlink"/>
            <w:rFonts w:ascii="Times New Roman" w:hAnsi="Times New Roman" w:cs="Times New Roman"/>
            <w:sz w:val="24"/>
            <w:szCs w:val="24"/>
          </w:rPr>
          <w:t xml:space="preserve">Memulai Firebase Authentication di </w:t>
        </w:r>
        <w:proofErr w:type="gramStart"/>
        <w:r w:rsidRPr="00E10431">
          <w:rPr>
            <w:rStyle w:val="Hyperlink"/>
            <w:rFonts w:ascii="Times New Roman" w:hAnsi="Times New Roman" w:cs="Times New Roman"/>
            <w:sz w:val="24"/>
            <w:szCs w:val="24"/>
          </w:rPr>
          <w:t>Android  |</w:t>
        </w:r>
        <w:proofErr w:type="gramEnd"/>
        <w:r w:rsidRPr="00E10431">
          <w:rPr>
            <w:rStyle w:val="Hyperlink"/>
            <w:rFonts w:ascii="Times New Roman" w:hAnsi="Times New Roman" w:cs="Times New Roman"/>
            <w:sz w:val="24"/>
            <w:szCs w:val="24"/>
          </w:rPr>
          <w:t>  Firebase Documentation (google.com)</w:t>
        </w:r>
      </w:hyperlink>
    </w:p>
    <w:p w14:paraId="08A6983A" w14:textId="77777777" w:rsidR="00D576D3" w:rsidRPr="00D576D3" w:rsidRDefault="00D576D3" w:rsidP="0047241E">
      <w:pPr>
        <w:spacing w:after="0" w:line="360" w:lineRule="auto"/>
        <w:rPr>
          <w:rFonts w:ascii="Times New Roman" w:eastAsia="Times New Roman" w:hAnsi="Times New Roman" w:cs="Times New Roman"/>
          <w:sz w:val="24"/>
          <w:szCs w:val="24"/>
          <w:lang w:eastAsia="id-ID"/>
        </w:rPr>
      </w:pPr>
    </w:p>
    <w:p w14:paraId="7A2A9E7E" w14:textId="77777777"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Demo Video Link</w:t>
      </w:r>
    </w:p>
    <w:p w14:paraId="63BC2A13" w14:textId="615E4895" w:rsidR="00FD6407" w:rsidRPr="00E31C6F" w:rsidRDefault="00F5742C" w:rsidP="0047241E">
      <w:pPr>
        <w:spacing w:line="360" w:lineRule="auto"/>
        <w:jc w:val="both"/>
        <w:rPr>
          <w:rFonts w:ascii="Times New Roman" w:hAnsi="Times New Roman" w:cs="Times New Roman"/>
          <w:sz w:val="24"/>
          <w:szCs w:val="24"/>
        </w:rPr>
      </w:pPr>
      <w:hyperlink r:id="rId20" w:history="1">
        <w:r w:rsidRPr="00F5742C">
          <w:rPr>
            <w:rStyle w:val="Hyperlink"/>
            <w:rFonts w:ascii="Times New Roman" w:hAnsi="Times New Roman" w:cs="Times New Roman"/>
            <w:sz w:val="24"/>
            <w:szCs w:val="24"/>
          </w:rPr>
          <w:t>https://drive.google.com/file/d/18QVa4kFdp7dIeTGyafdg8L</w:t>
        </w:r>
        <w:r w:rsidRPr="00F5742C">
          <w:rPr>
            <w:rStyle w:val="Hyperlink"/>
            <w:rFonts w:ascii="Times New Roman" w:hAnsi="Times New Roman" w:cs="Times New Roman"/>
            <w:sz w:val="24"/>
            <w:szCs w:val="24"/>
          </w:rPr>
          <w:t>P</w:t>
        </w:r>
        <w:r w:rsidRPr="00F5742C">
          <w:rPr>
            <w:rStyle w:val="Hyperlink"/>
            <w:rFonts w:ascii="Times New Roman" w:hAnsi="Times New Roman" w:cs="Times New Roman"/>
            <w:sz w:val="24"/>
            <w:szCs w:val="24"/>
          </w:rPr>
          <w:t>6GsDoC9o_/view?usp=sharing</w:t>
        </w:r>
      </w:hyperlink>
    </w:p>
    <w:sectPr w:rsidR="00FD6407" w:rsidRPr="00E31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662CF"/>
    <w:multiLevelType w:val="multilevel"/>
    <w:tmpl w:val="F89C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70C74"/>
    <w:multiLevelType w:val="hybridMultilevel"/>
    <w:tmpl w:val="04F449CC"/>
    <w:lvl w:ilvl="0" w:tplc="7B98FEE4">
      <w:start w:val="1"/>
      <w:numFmt w:val="decimal"/>
      <w:lvlText w:val="%1."/>
      <w:lvlJc w:val="left"/>
      <w:pPr>
        <w:tabs>
          <w:tab w:val="num" w:pos="720"/>
        </w:tabs>
        <w:ind w:left="720" w:hanging="360"/>
      </w:pPr>
    </w:lvl>
    <w:lvl w:ilvl="1" w:tplc="2C1C8698" w:tentative="1">
      <w:start w:val="1"/>
      <w:numFmt w:val="decimal"/>
      <w:lvlText w:val="%2."/>
      <w:lvlJc w:val="left"/>
      <w:pPr>
        <w:tabs>
          <w:tab w:val="num" w:pos="1440"/>
        </w:tabs>
        <w:ind w:left="1440" w:hanging="360"/>
      </w:pPr>
    </w:lvl>
    <w:lvl w:ilvl="2" w:tplc="E89A0046" w:tentative="1">
      <w:start w:val="1"/>
      <w:numFmt w:val="decimal"/>
      <w:lvlText w:val="%3."/>
      <w:lvlJc w:val="left"/>
      <w:pPr>
        <w:tabs>
          <w:tab w:val="num" w:pos="2160"/>
        </w:tabs>
        <w:ind w:left="2160" w:hanging="360"/>
      </w:pPr>
    </w:lvl>
    <w:lvl w:ilvl="3" w:tplc="DDCA51FC" w:tentative="1">
      <w:start w:val="1"/>
      <w:numFmt w:val="decimal"/>
      <w:lvlText w:val="%4."/>
      <w:lvlJc w:val="left"/>
      <w:pPr>
        <w:tabs>
          <w:tab w:val="num" w:pos="2880"/>
        </w:tabs>
        <w:ind w:left="2880" w:hanging="360"/>
      </w:pPr>
    </w:lvl>
    <w:lvl w:ilvl="4" w:tplc="C8260C74" w:tentative="1">
      <w:start w:val="1"/>
      <w:numFmt w:val="decimal"/>
      <w:lvlText w:val="%5."/>
      <w:lvlJc w:val="left"/>
      <w:pPr>
        <w:tabs>
          <w:tab w:val="num" w:pos="3600"/>
        </w:tabs>
        <w:ind w:left="3600" w:hanging="360"/>
      </w:pPr>
    </w:lvl>
    <w:lvl w:ilvl="5" w:tplc="387C40B6" w:tentative="1">
      <w:start w:val="1"/>
      <w:numFmt w:val="decimal"/>
      <w:lvlText w:val="%6."/>
      <w:lvlJc w:val="left"/>
      <w:pPr>
        <w:tabs>
          <w:tab w:val="num" w:pos="4320"/>
        </w:tabs>
        <w:ind w:left="4320" w:hanging="360"/>
      </w:pPr>
    </w:lvl>
    <w:lvl w:ilvl="6" w:tplc="EC726662" w:tentative="1">
      <w:start w:val="1"/>
      <w:numFmt w:val="decimal"/>
      <w:lvlText w:val="%7."/>
      <w:lvlJc w:val="left"/>
      <w:pPr>
        <w:tabs>
          <w:tab w:val="num" w:pos="5040"/>
        </w:tabs>
        <w:ind w:left="5040" w:hanging="360"/>
      </w:pPr>
    </w:lvl>
    <w:lvl w:ilvl="7" w:tplc="397CC5C4" w:tentative="1">
      <w:start w:val="1"/>
      <w:numFmt w:val="decimal"/>
      <w:lvlText w:val="%8."/>
      <w:lvlJc w:val="left"/>
      <w:pPr>
        <w:tabs>
          <w:tab w:val="num" w:pos="5760"/>
        </w:tabs>
        <w:ind w:left="5760" w:hanging="360"/>
      </w:pPr>
    </w:lvl>
    <w:lvl w:ilvl="8" w:tplc="6FB02206" w:tentative="1">
      <w:start w:val="1"/>
      <w:numFmt w:val="decimal"/>
      <w:lvlText w:val="%9."/>
      <w:lvlJc w:val="left"/>
      <w:pPr>
        <w:tabs>
          <w:tab w:val="num" w:pos="6480"/>
        </w:tabs>
        <w:ind w:left="6480" w:hanging="360"/>
      </w:pPr>
    </w:lvl>
  </w:abstractNum>
  <w:abstractNum w:abstractNumId="2" w15:restartNumberingAfterBreak="0">
    <w:nsid w:val="3DA100AE"/>
    <w:multiLevelType w:val="multilevel"/>
    <w:tmpl w:val="8448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A79DF"/>
    <w:multiLevelType w:val="hybridMultilevel"/>
    <w:tmpl w:val="7016682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56EF5712"/>
    <w:multiLevelType w:val="multilevel"/>
    <w:tmpl w:val="3160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94B2A"/>
    <w:multiLevelType w:val="multilevel"/>
    <w:tmpl w:val="8BB4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na Dermawan">
    <w15:presenceInfo w15:providerId="Windows Live" w15:userId="77af1956743b5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D3"/>
    <w:rsid w:val="000268DD"/>
    <w:rsid w:val="000904B4"/>
    <w:rsid w:val="000D28DE"/>
    <w:rsid w:val="0011719D"/>
    <w:rsid w:val="001D42EE"/>
    <w:rsid w:val="002003E5"/>
    <w:rsid w:val="00456485"/>
    <w:rsid w:val="0047241E"/>
    <w:rsid w:val="00486425"/>
    <w:rsid w:val="00543246"/>
    <w:rsid w:val="00663318"/>
    <w:rsid w:val="00665AF8"/>
    <w:rsid w:val="00665BD4"/>
    <w:rsid w:val="00670B94"/>
    <w:rsid w:val="006E6A12"/>
    <w:rsid w:val="00741BAD"/>
    <w:rsid w:val="0081151F"/>
    <w:rsid w:val="008A3B41"/>
    <w:rsid w:val="009049DE"/>
    <w:rsid w:val="00A37AEF"/>
    <w:rsid w:val="00A7690F"/>
    <w:rsid w:val="00B001C7"/>
    <w:rsid w:val="00B651F7"/>
    <w:rsid w:val="00C45F36"/>
    <w:rsid w:val="00C75C90"/>
    <w:rsid w:val="00CF4645"/>
    <w:rsid w:val="00CF7610"/>
    <w:rsid w:val="00D0174F"/>
    <w:rsid w:val="00D10336"/>
    <w:rsid w:val="00D576D3"/>
    <w:rsid w:val="00D71FB7"/>
    <w:rsid w:val="00D84268"/>
    <w:rsid w:val="00E10431"/>
    <w:rsid w:val="00E22629"/>
    <w:rsid w:val="00E31C6F"/>
    <w:rsid w:val="00E96F90"/>
    <w:rsid w:val="00F01E80"/>
    <w:rsid w:val="00F06E27"/>
    <w:rsid w:val="00F574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8819"/>
  <w15:chartTrackingRefBased/>
  <w15:docId w15:val="{EE44B56E-CEA5-4D7E-B7E1-46F32766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576D3"/>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576D3"/>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D576D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tab-span">
    <w:name w:val="apple-tab-span"/>
    <w:basedOn w:val="DefaultParagraphFont"/>
    <w:rsid w:val="00D576D3"/>
  </w:style>
  <w:style w:type="paragraph" w:styleId="Caption">
    <w:name w:val="caption"/>
    <w:basedOn w:val="Normal"/>
    <w:next w:val="Normal"/>
    <w:uiPriority w:val="35"/>
    <w:unhideWhenUsed/>
    <w:qFormat/>
    <w:rsid w:val="000268DD"/>
    <w:pPr>
      <w:spacing w:after="200" w:line="240" w:lineRule="auto"/>
    </w:pPr>
    <w:rPr>
      <w:i/>
      <w:iCs/>
      <w:color w:val="44546A" w:themeColor="text2"/>
      <w:sz w:val="18"/>
      <w:szCs w:val="18"/>
      <w:lang w:val="en-ID"/>
    </w:rPr>
  </w:style>
  <w:style w:type="table" w:styleId="TableGrid">
    <w:name w:val="Table Grid"/>
    <w:basedOn w:val="TableNormal"/>
    <w:uiPriority w:val="39"/>
    <w:rsid w:val="000268DD"/>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5F36"/>
    <w:pPr>
      <w:ind w:left="720"/>
      <w:contextualSpacing/>
    </w:pPr>
  </w:style>
  <w:style w:type="character" w:styleId="Hyperlink">
    <w:name w:val="Hyperlink"/>
    <w:basedOn w:val="DefaultParagraphFont"/>
    <w:uiPriority w:val="99"/>
    <w:unhideWhenUsed/>
    <w:rsid w:val="009049DE"/>
    <w:rPr>
      <w:color w:val="0563C1" w:themeColor="hyperlink"/>
      <w:u w:val="single"/>
    </w:rPr>
  </w:style>
  <w:style w:type="character" w:styleId="UnresolvedMention">
    <w:name w:val="Unresolved Mention"/>
    <w:basedOn w:val="DefaultParagraphFont"/>
    <w:uiPriority w:val="99"/>
    <w:semiHidden/>
    <w:unhideWhenUsed/>
    <w:rsid w:val="009049DE"/>
    <w:rPr>
      <w:color w:val="605E5C"/>
      <w:shd w:val="clear" w:color="auto" w:fill="E1DFDD"/>
    </w:rPr>
  </w:style>
  <w:style w:type="character" w:styleId="FollowedHyperlink">
    <w:name w:val="FollowedHyperlink"/>
    <w:basedOn w:val="DefaultParagraphFont"/>
    <w:uiPriority w:val="99"/>
    <w:semiHidden/>
    <w:unhideWhenUsed/>
    <w:rsid w:val="00F5742C"/>
    <w:rPr>
      <w:color w:val="954F72" w:themeColor="followedHyperlink"/>
      <w:u w:val="single"/>
    </w:rPr>
  </w:style>
  <w:style w:type="paragraph" w:styleId="Revision">
    <w:name w:val="Revision"/>
    <w:hidden/>
    <w:uiPriority w:val="99"/>
    <w:semiHidden/>
    <w:rsid w:val="00665B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97832">
      <w:bodyDiv w:val="1"/>
      <w:marLeft w:val="0"/>
      <w:marRight w:val="0"/>
      <w:marTop w:val="0"/>
      <w:marBottom w:val="0"/>
      <w:divBdr>
        <w:top w:val="none" w:sz="0" w:space="0" w:color="auto"/>
        <w:left w:val="none" w:sz="0" w:space="0" w:color="auto"/>
        <w:bottom w:val="none" w:sz="0" w:space="0" w:color="auto"/>
        <w:right w:val="none" w:sz="0" w:space="0" w:color="auto"/>
      </w:divBdr>
    </w:div>
    <w:div w:id="188766151">
      <w:bodyDiv w:val="1"/>
      <w:marLeft w:val="0"/>
      <w:marRight w:val="0"/>
      <w:marTop w:val="0"/>
      <w:marBottom w:val="0"/>
      <w:divBdr>
        <w:top w:val="none" w:sz="0" w:space="0" w:color="auto"/>
        <w:left w:val="none" w:sz="0" w:space="0" w:color="auto"/>
        <w:bottom w:val="none" w:sz="0" w:space="0" w:color="auto"/>
        <w:right w:val="none" w:sz="0" w:space="0" w:color="auto"/>
      </w:divBdr>
    </w:div>
    <w:div w:id="333800166">
      <w:bodyDiv w:val="1"/>
      <w:marLeft w:val="0"/>
      <w:marRight w:val="0"/>
      <w:marTop w:val="0"/>
      <w:marBottom w:val="0"/>
      <w:divBdr>
        <w:top w:val="none" w:sz="0" w:space="0" w:color="auto"/>
        <w:left w:val="none" w:sz="0" w:space="0" w:color="auto"/>
        <w:bottom w:val="none" w:sz="0" w:space="0" w:color="auto"/>
        <w:right w:val="none" w:sz="0" w:space="0" w:color="auto"/>
      </w:divBdr>
    </w:div>
    <w:div w:id="403600280">
      <w:bodyDiv w:val="1"/>
      <w:marLeft w:val="0"/>
      <w:marRight w:val="0"/>
      <w:marTop w:val="0"/>
      <w:marBottom w:val="0"/>
      <w:divBdr>
        <w:top w:val="none" w:sz="0" w:space="0" w:color="auto"/>
        <w:left w:val="none" w:sz="0" w:space="0" w:color="auto"/>
        <w:bottom w:val="none" w:sz="0" w:space="0" w:color="auto"/>
        <w:right w:val="none" w:sz="0" w:space="0" w:color="auto"/>
      </w:divBdr>
    </w:div>
    <w:div w:id="416946740">
      <w:bodyDiv w:val="1"/>
      <w:marLeft w:val="0"/>
      <w:marRight w:val="0"/>
      <w:marTop w:val="0"/>
      <w:marBottom w:val="0"/>
      <w:divBdr>
        <w:top w:val="none" w:sz="0" w:space="0" w:color="auto"/>
        <w:left w:val="none" w:sz="0" w:space="0" w:color="auto"/>
        <w:bottom w:val="none" w:sz="0" w:space="0" w:color="auto"/>
        <w:right w:val="none" w:sz="0" w:space="0" w:color="auto"/>
      </w:divBdr>
    </w:div>
    <w:div w:id="450831141">
      <w:bodyDiv w:val="1"/>
      <w:marLeft w:val="0"/>
      <w:marRight w:val="0"/>
      <w:marTop w:val="0"/>
      <w:marBottom w:val="0"/>
      <w:divBdr>
        <w:top w:val="none" w:sz="0" w:space="0" w:color="auto"/>
        <w:left w:val="none" w:sz="0" w:space="0" w:color="auto"/>
        <w:bottom w:val="none" w:sz="0" w:space="0" w:color="auto"/>
        <w:right w:val="none" w:sz="0" w:space="0" w:color="auto"/>
      </w:divBdr>
    </w:div>
    <w:div w:id="458883325">
      <w:bodyDiv w:val="1"/>
      <w:marLeft w:val="0"/>
      <w:marRight w:val="0"/>
      <w:marTop w:val="0"/>
      <w:marBottom w:val="0"/>
      <w:divBdr>
        <w:top w:val="none" w:sz="0" w:space="0" w:color="auto"/>
        <w:left w:val="none" w:sz="0" w:space="0" w:color="auto"/>
        <w:bottom w:val="none" w:sz="0" w:space="0" w:color="auto"/>
        <w:right w:val="none" w:sz="0" w:space="0" w:color="auto"/>
      </w:divBdr>
      <w:divsChild>
        <w:div w:id="1462190205">
          <w:marLeft w:val="907"/>
          <w:marRight w:val="0"/>
          <w:marTop w:val="0"/>
          <w:marBottom w:val="160"/>
          <w:divBdr>
            <w:top w:val="none" w:sz="0" w:space="0" w:color="auto"/>
            <w:left w:val="none" w:sz="0" w:space="0" w:color="auto"/>
            <w:bottom w:val="none" w:sz="0" w:space="0" w:color="auto"/>
            <w:right w:val="none" w:sz="0" w:space="0" w:color="auto"/>
          </w:divBdr>
        </w:div>
      </w:divsChild>
    </w:div>
    <w:div w:id="463431868">
      <w:bodyDiv w:val="1"/>
      <w:marLeft w:val="0"/>
      <w:marRight w:val="0"/>
      <w:marTop w:val="0"/>
      <w:marBottom w:val="0"/>
      <w:divBdr>
        <w:top w:val="none" w:sz="0" w:space="0" w:color="auto"/>
        <w:left w:val="none" w:sz="0" w:space="0" w:color="auto"/>
        <w:bottom w:val="none" w:sz="0" w:space="0" w:color="auto"/>
        <w:right w:val="none" w:sz="0" w:space="0" w:color="auto"/>
      </w:divBdr>
    </w:div>
    <w:div w:id="752817347">
      <w:bodyDiv w:val="1"/>
      <w:marLeft w:val="0"/>
      <w:marRight w:val="0"/>
      <w:marTop w:val="0"/>
      <w:marBottom w:val="0"/>
      <w:divBdr>
        <w:top w:val="none" w:sz="0" w:space="0" w:color="auto"/>
        <w:left w:val="none" w:sz="0" w:space="0" w:color="auto"/>
        <w:bottom w:val="none" w:sz="0" w:space="0" w:color="auto"/>
        <w:right w:val="none" w:sz="0" w:space="0" w:color="auto"/>
      </w:divBdr>
      <w:divsChild>
        <w:div w:id="37819568">
          <w:marLeft w:val="907"/>
          <w:marRight w:val="0"/>
          <w:marTop w:val="0"/>
          <w:marBottom w:val="160"/>
          <w:divBdr>
            <w:top w:val="none" w:sz="0" w:space="0" w:color="auto"/>
            <w:left w:val="none" w:sz="0" w:space="0" w:color="auto"/>
            <w:bottom w:val="none" w:sz="0" w:space="0" w:color="auto"/>
            <w:right w:val="none" w:sz="0" w:space="0" w:color="auto"/>
          </w:divBdr>
        </w:div>
      </w:divsChild>
    </w:div>
    <w:div w:id="1018124331">
      <w:bodyDiv w:val="1"/>
      <w:marLeft w:val="0"/>
      <w:marRight w:val="0"/>
      <w:marTop w:val="0"/>
      <w:marBottom w:val="0"/>
      <w:divBdr>
        <w:top w:val="none" w:sz="0" w:space="0" w:color="auto"/>
        <w:left w:val="none" w:sz="0" w:space="0" w:color="auto"/>
        <w:bottom w:val="none" w:sz="0" w:space="0" w:color="auto"/>
        <w:right w:val="none" w:sz="0" w:space="0" w:color="auto"/>
      </w:divBdr>
    </w:div>
    <w:div w:id="105430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rive.google.com/file/d/1Lwv68JcyfCdqMCNssHCjqUk-Y_B0W-F8/view?usp=sharing" TargetMode="External"/><Relationship Id="rId18" Type="http://schemas.openxmlformats.org/officeDocument/2006/relationships/hyperlink" Target="https://medium.com/@jetaimejeteveux/android-firebase-user-registration-user-login-show-user-information-tutorial-7c4edbf5f68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github.com/gunadermawan/msib-capstone/" TargetMode="External"/><Relationship Id="rId17" Type="http://schemas.openxmlformats.org/officeDocument/2006/relationships/hyperlink" Target="https://firebase.google.com/docs/android/setup?authuser=0" TargetMode="External"/><Relationship Id="rId2" Type="http://schemas.openxmlformats.org/officeDocument/2006/relationships/numbering" Target="numbering.xml"/><Relationship Id="rId16" Type="http://schemas.openxmlformats.org/officeDocument/2006/relationships/hyperlink" Target="https://icons8.com/icon/124409/refresh-mail" TargetMode="External"/><Relationship Id="rId20" Type="http://schemas.openxmlformats.org/officeDocument/2006/relationships/hyperlink" Target="https://drive.google.com/file/d/18QVa4kFdp7dIeTGyafdg8LP6GsDoC9o_/view?usp=shar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gunadermawan/msib-capstone/releases/tag/v1.0.0" TargetMode="External"/><Relationship Id="rId5" Type="http://schemas.openxmlformats.org/officeDocument/2006/relationships/webSettings" Target="webSettings.xml"/><Relationship Id="rId15" Type="http://schemas.openxmlformats.org/officeDocument/2006/relationships/hyperlink" Target="https://rekreartive.com/logo-kabupaten-tegal/" TargetMode="External"/><Relationship Id="rId23" Type="http://schemas.openxmlformats.org/officeDocument/2006/relationships/theme" Target="theme/theme1.xml"/><Relationship Id="rId10" Type="http://schemas.openxmlformats.org/officeDocument/2006/relationships/hyperlink" Target="https://github.com/gunadermawan/msib-capstone/releases/download/v1.0.0/peduliPresensi.apk" TargetMode="External"/><Relationship Id="rId19" Type="http://schemas.openxmlformats.org/officeDocument/2006/relationships/hyperlink" Target="https://firebase.google.com/docs/auth/android/star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gunadermawan/msib-capstone/blob/main/dokumen/ppt_csd40.pptx" TargetMode="External"/><Relationship Id="rId22" Type="http://schemas.microsoft.com/office/2011/relationships/people" Target="peop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CF3B-BA6E-48E4-9F0C-660F68C2A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Juliyanto</dc:creator>
  <cp:keywords/>
  <dc:description/>
  <cp:lastModifiedBy>Guna Dermawan</cp:lastModifiedBy>
  <cp:revision>39</cp:revision>
  <dcterms:created xsi:type="dcterms:W3CDTF">2021-12-22T04:46:00Z</dcterms:created>
  <dcterms:modified xsi:type="dcterms:W3CDTF">2021-12-23T09:22:00Z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6cfc9795-8ebf-36a6-8d72-ec2526570a63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