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EEDCB4" w14:textId="77777777" w:rsidR="00D576D3" w:rsidRPr="00D576D3" w:rsidRDefault="00D576D3" w:rsidP="00665AF8">
      <w:pPr>
        <w:spacing w:after="0" w:line="360" w:lineRule="auto"/>
        <w:jc w:val="center"/>
        <w:rPr>
          <w:rFonts w:ascii="Times New Roman" w:eastAsia="Times New Roman" w:hAnsi="Times New Roman" w:cs="Times New Roman"/>
          <w:sz w:val="24"/>
          <w:szCs w:val="24"/>
          <w:lang w:eastAsia="id-ID"/>
        </w:rPr>
      </w:pPr>
      <w:r w:rsidRPr="00D576D3">
        <w:rPr>
          <w:rFonts w:ascii="Times New Roman" w:eastAsia="Times New Roman" w:hAnsi="Times New Roman" w:cs="Times New Roman"/>
          <w:b/>
          <w:bCs/>
          <w:color w:val="000000"/>
          <w:sz w:val="24"/>
          <w:szCs w:val="24"/>
          <w:lang w:eastAsia="id-ID"/>
        </w:rPr>
        <w:t>Project Brief</w:t>
      </w:r>
    </w:p>
    <w:p w14:paraId="0595A77B" w14:textId="718E689B" w:rsidR="00D576D3" w:rsidRDefault="00D576D3" w:rsidP="00665AF8">
      <w:pPr>
        <w:spacing w:after="0" w:line="360" w:lineRule="auto"/>
        <w:jc w:val="center"/>
        <w:rPr>
          <w:rFonts w:ascii="Times New Roman" w:eastAsia="Times New Roman" w:hAnsi="Times New Roman" w:cs="Times New Roman"/>
          <w:color w:val="000000"/>
          <w:sz w:val="24"/>
          <w:szCs w:val="24"/>
          <w:lang w:eastAsia="id-ID"/>
        </w:rPr>
      </w:pPr>
      <w:r w:rsidRPr="00E31C6F">
        <w:rPr>
          <w:rFonts w:ascii="Times New Roman" w:hAnsi="Times New Roman" w:cs="Times New Roman"/>
          <w:color w:val="24292F"/>
          <w:sz w:val="24"/>
          <w:szCs w:val="24"/>
          <w:shd w:val="clear" w:color="auto" w:fill="FFFFFF"/>
        </w:rPr>
        <w:t>Pengembangan mobile presensi berbasis GPS dan Geocoding menggunakan metode haversine</w:t>
      </w:r>
    </w:p>
    <w:p w14:paraId="7F50086D" w14:textId="77777777" w:rsidR="00814F2F" w:rsidRPr="00D576D3" w:rsidRDefault="00814F2F" w:rsidP="00665AF8">
      <w:pPr>
        <w:spacing w:after="0" w:line="360" w:lineRule="auto"/>
        <w:jc w:val="center"/>
        <w:rPr>
          <w:rFonts w:ascii="Times New Roman" w:eastAsia="Times New Roman" w:hAnsi="Times New Roman" w:cs="Times New Roman"/>
          <w:sz w:val="24"/>
          <w:szCs w:val="24"/>
          <w:lang w:eastAsia="id-ID"/>
        </w:rPr>
      </w:pPr>
    </w:p>
    <w:p w14:paraId="5946D51A" w14:textId="77777777" w:rsidR="00D576D3" w:rsidRPr="00D576D3" w:rsidRDefault="00D576D3" w:rsidP="00D576D3">
      <w:pPr>
        <w:spacing w:after="0" w:line="240" w:lineRule="auto"/>
        <w:rPr>
          <w:rFonts w:ascii="Times New Roman" w:eastAsia="Times New Roman" w:hAnsi="Times New Roman" w:cs="Times New Roman"/>
          <w:sz w:val="24"/>
          <w:szCs w:val="24"/>
          <w:lang w:eastAsia="id-ID"/>
        </w:rPr>
      </w:pPr>
    </w:p>
    <w:p w14:paraId="0D6A21DC" w14:textId="7B89BFFA" w:rsidR="00D576D3" w:rsidRPr="00E96F90" w:rsidRDefault="00D576D3" w:rsidP="00E96F90">
      <w:pPr>
        <w:spacing w:after="0" w:line="360" w:lineRule="auto"/>
        <w:rPr>
          <w:rFonts w:ascii="Times New Roman" w:eastAsia="Times New Roman" w:hAnsi="Times New Roman" w:cs="Times New Roman"/>
          <w:sz w:val="24"/>
          <w:szCs w:val="24"/>
          <w:lang w:eastAsia="id-ID"/>
        </w:rPr>
      </w:pPr>
      <w:r w:rsidRPr="00D576D3">
        <w:rPr>
          <w:rFonts w:ascii="Times New Roman" w:eastAsia="Times New Roman" w:hAnsi="Times New Roman" w:cs="Times New Roman"/>
          <w:b/>
          <w:bCs/>
          <w:color w:val="000000"/>
          <w:sz w:val="24"/>
          <w:szCs w:val="24"/>
          <w:lang w:eastAsia="id-ID"/>
        </w:rPr>
        <w:t xml:space="preserve">Team ID: </w:t>
      </w:r>
      <w:r w:rsidRPr="00E96F90">
        <w:rPr>
          <w:rFonts w:ascii="Times New Roman" w:eastAsia="Times New Roman" w:hAnsi="Times New Roman" w:cs="Times New Roman"/>
          <w:color w:val="000000"/>
          <w:sz w:val="24"/>
          <w:szCs w:val="24"/>
          <w:lang w:eastAsia="id-ID"/>
        </w:rPr>
        <w:t>CSD-</w:t>
      </w:r>
      <w:r w:rsidRPr="00E96F90">
        <w:rPr>
          <w:rFonts w:ascii="Times New Roman" w:hAnsi="Times New Roman" w:cs="Times New Roman"/>
          <w:sz w:val="24"/>
          <w:szCs w:val="24"/>
        </w:rPr>
        <w:t>040</w:t>
      </w:r>
    </w:p>
    <w:p w14:paraId="3BA1BF7A" w14:textId="622CDD0D" w:rsidR="00D576D3" w:rsidRPr="00D576D3" w:rsidRDefault="00D576D3" w:rsidP="00E96F90">
      <w:pPr>
        <w:spacing w:after="0" w:line="360" w:lineRule="auto"/>
        <w:rPr>
          <w:rFonts w:ascii="Times New Roman" w:hAnsi="Times New Roman" w:cs="Times New Roman"/>
          <w:sz w:val="24"/>
          <w:szCs w:val="24"/>
          <w:lang w:eastAsia="id-ID"/>
        </w:rPr>
      </w:pPr>
      <w:r w:rsidRPr="00D576D3">
        <w:rPr>
          <w:rFonts w:ascii="Times New Roman" w:eastAsia="Times New Roman" w:hAnsi="Times New Roman" w:cs="Times New Roman"/>
          <w:b/>
          <w:bCs/>
          <w:color w:val="000000"/>
          <w:sz w:val="24"/>
          <w:szCs w:val="24"/>
          <w:lang w:eastAsia="id-ID"/>
        </w:rPr>
        <w:t xml:space="preserve">Selected theme: </w:t>
      </w:r>
      <w:r w:rsidRPr="00E96F90">
        <w:rPr>
          <w:rFonts w:ascii="Times New Roman" w:hAnsi="Times New Roman" w:cs="Times New Roman"/>
          <w:sz w:val="24"/>
          <w:szCs w:val="24"/>
        </w:rPr>
        <w:t>Utilitas</w:t>
      </w:r>
      <w:r w:rsidRPr="00E96F90">
        <w:rPr>
          <w:rFonts w:ascii="Times New Roman" w:eastAsia="Times New Roman" w:hAnsi="Times New Roman" w:cs="Times New Roman"/>
          <w:color w:val="000000"/>
          <w:sz w:val="24"/>
          <w:szCs w:val="24"/>
          <w:shd w:val="clear" w:color="auto" w:fill="FFFF00"/>
          <w:lang w:eastAsia="id-ID"/>
        </w:rPr>
        <w:br/>
      </w:r>
      <w:r w:rsidRPr="00D576D3">
        <w:rPr>
          <w:rFonts w:ascii="Times New Roman" w:hAnsi="Times New Roman" w:cs="Times New Roman"/>
          <w:b/>
          <w:bCs/>
          <w:sz w:val="24"/>
          <w:szCs w:val="24"/>
          <w:lang w:eastAsia="id-ID"/>
        </w:rPr>
        <w:t xml:space="preserve">Mentor: </w:t>
      </w:r>
      <w:r w:rsidRPr="00E96F90">
        <w:rPr>
          <w:rFonts w:ascii="Times New Roman" w:hAnsi="Times New Roman" w:cs="Times New Roman"/>
          <w:sz w:val="24"/>
          <w:szCs w:val="24"/>
        </w:rPr>
        <w:t>Agista Septiyanto</w:t>
      </w:r>
      <w:r w:rsidRPr="00E96F90">
        <w:rPr>
          <w:rFonts w:ascii="Times New Roman" w:hAnsi="Times New Roman" w:cs="Times New Roman"/>
          <w:sz w:val="24"/>
          <w:szCs w:val="24"/>
          <w:lang w:eastAsia="id-ID"/>
        </w:rPr>
        <w:br/>
        <w:t xml:space="preserve">(mentoring done on </w:t>
      </w:r>
      <w:r w:rsidRPr="00E96F90">
        <w:rPr>
          <w:rFonts w:ascii="Times New Roman" w:hAnsi="Times New Roman" w:cs="Times New Roman"/>
          <w:sz w:val="24"/>
          <w:szCs w:val="24"/>
        </w:rPr>
        <w:t>21 Desember 2021)</w:t>
      </w:r>
    </w:p>
    <w:p w14:paraId="473B7AE5" w14:textId="259265F3" w:rsidR="00D576D3" w:rsidRPr="00E96F90" w:rsidRDefault="00D576D3" w:rsidP="00E96F90">
      <w:pPr>
        <w:spacing w:after="0" w:line="360" w:lineRule="auto"/>
        <w:rPr>
          <w:rFonts w:ascii="Times New Roman" w:eastAsia="Times New Roman" w:hAnsi="Times New Roman" w:cs="Times New Roman"/>
          <w:sz w:val="24"/>
          <w:szCs w:val="24"/>
          <w:lang w:eastAsia="id-ID"/>
        </w:rPr>
      </w:pPr>
      <w:r w:rsidRPr="00D576D3">
        <w:rPr>
          <w:rFonts w:ascii="Times New Roman" w:eastAsia="Times New Roman" w:hAnsi="Times New Roman" w:cs="Times New Roman"/>
          <w:b/>
          <w:bCs/>
          <w:color w:val="000000"/>
          <w:sz w:val="24"/>
          <w:szCs w:val="24"/>
          <w:lang w:eastAsia="id-ID"/>
        </w:rPr>
        <w:t xml:space="preserve">Member :   </w:t>
      </w:r>
      <w:r w:rsidRPr="00D576D3">
        <w:rPr>
          <w:rFonts w:ascii="Times New Roman" w:eastAsia="Times New Roman" w:hAnsi="Times New Roman" w:cs="Times New Roman"/>
          <w:b/>
          <w:bCs/>
          <w:color w:val="000000"/>
          <w:sz w:val="24"/>
          <w:szCs w:val="24"/>
          <w:lang w:eastAsia="id-ID"/>
        </w:rPr>
        <w:tab/>
      </w:r>
      <w:r w:rsidRPr="00E96F90">
        <w:rPr>
          <w:rFonts w:ascii="Times New Roman" w:eastAsia="Times New Roman" w:hAnsi="Times New Roman" w:cs="Times New Roman"/>
          <w:color w:val="000000"/>
          <w:sz w:val="24"/>
          <w:szCs w:val="24"/>
          <w:lang w:eastAsia="id-ID"/>
        </w:rPr>
        <w:t xml:space="preserve">1. </w:t>
      </w:r>
      <w:r w:rsidR="001D42EE" w:rsidRPr="00E96F90">
        <w:rPr>
          <w:rFonts w:ascii="Times New Roman" w:eastAsia="Times New Roman" w:hAnsi="Times New Roman" w:cs="Times New Roman"/>
          <w:color w:val="000000"/>
          <w:sz w:val="24"/>
          <w:szCs w:val="24"/>
          <w:lang w:eastAsia="id-ID"/>
        </w:rPr>
        <w:t>Guna Dermawan - A007R6017</w:t>
      </w:r>
    </w:p>
    <w:p w14:paraId="51EC2065" w14:textId="77777777" w:rsidR="001D42EE" w:rsidRPr="00E96F90" w:rsidRDefault="00D576D3" w:rsidP="00E96F90">
      <w:pPr>
        <w:spacing w:after="0" w:line="360" w:lineRule="auto"/>
        <w:rPr>
          <w:rFonts w:ascii="Times New Roman" w:eastAsia="Times New Roman" w:hAnsi="Times New Roman" w:cs="Times New Roman"/>
          <w:color w:val="000000"/>
          <w:sz w:val="24"/>
          <w:szCs w:val="24"/>
          <w:lang w:eastAsia="id-ID"/>
        </w:rPr>
      </w:pPr>
      <w:r w:rsidRPr="00E96F90">
        <w:rPr>
          <w:rFonts w:ascii="Times New Roman" w:eastAsia="Times New Roman" w:hAnsi="Times New Roman" w:cs="Times New Roman"/>
          <w:color w:val="000000"/>
          <w:sz w:val="24"/>
          <w:szCs w:val="24"/>
          <w:lang w:eastAsia="id-ID"/>
        </w:rPr>
        <w:tab/>
      </w:r>
      <w:r w:rsidRPr="00E96F90">
        <w:rPr>
          <w:rFonts w:ascii="Times New Roman" w:eastAsia="Times New Roman" w:hAnsi="Times New Roman" w:cs="Times New Roman"/>
          <w:color w:val="000000"/>
          <w:sz w:val="24"/>
          <w:szCs w:val="24"/>
          <w:lang w:eastAsia="id-ID"/>
        </w:rPr>
        <w:tab/>
        <w:t xml:space="preserve">2. </w:t>
      </w:r>
      <w:r w:rsidR="001D42EE" w:rsidRPr="00E96F90">
        <w:rPr>
          <w:rFonts w:ascii="Times New Roman" w:eastAsia="Times New Roman" w:hAnsi="Times New Roman" w:cs="Times New Roman"/>
          <w:color w:val="000000"/>
          <w:sz w:val="24"/>
          <w:szCs w:val="24"/>
          <w:lang w:eastAsia="id-ID"/>
        </w:rPr>
        <w:t>Edo Juliyanto - A195R4154</w:t>
      </w:r>
    </w:p>
    <w:p w14:paraId="22A4947A" w14:textId="77777777" w:rsidR="001D42EE" w:rsidRDefault="001D42EE" w:rsidP="001D42EE">
      <w:pPr>
        <w:spacing w:after="0" w:line="240" w:lineRule="auto"/>
        <w:rPr>
          <w:rFonts w:ascii="Times New Roman" w:eastAsia="Times New Roman" w:hAnsi="Times New Roman" w:cs="Times New Roman"/>
          <w:b/>
          <w:bCs/>
          <w:color w:val="000000"/>
          <w:sz w:val="24"/>
          <w:szCs w:val="24"/>
          <w:lang w:eastAsia="id-ID"/>
        </w:rPr>
      </w:pPr>
    </w:p>
    <w:p w14:paraId="2352F1A0" w14:textId="6AA3A2AC" w:rsidR="00D576D3" w:rsidRPr="00D576D3" w:rsidRDefault="00D576D3" w:rsidP="001D42EE">
      <w:pPr>
        <w:spacing w:after="0" w:line="240" w:lineRule="auto"/>
        <w:rPr>
          <w:rFonts w:ascii="Times New Roman" w:eastAsia="Times New Roman" w:hAnsi="Times New Roman" w:cs="Times New Roman"/>
          <w:b/>
          <w:bCs/>
          <w:sz w:val="24"/>
          <w:szCs w:val="24"/>
          <w:lang w:eastAsia="id-ID"/>
        </w:rPr>
      </w:pPr>
      <w:r w:rsidRPr="00D576D3">
        <w:rPr>
          <w:rFonts w:ascii="Times New Roman" w:eastAsia="Times New Roman" w:hAnsi="Times New Roman" w:cs="Times New Roman"/>
          <w:b/>
          <w:bCs/>
          <w:color w:val="000000"/>
          <w:sz w:val="24"/>
          <w:szCs w:val="24"/>
          <w:lang w:eastAsia="id-ID"/>
        </w:rPr>
        <w:t>Backgrounder:</w:t>
      </w:r>
    </w:p>
    <w:p w14:paraId="707DB179" w14:textId="210E6FD6" w:rsidR="00D71FB7" w:rsidRPr="00E31C6F" w:rsidRDefault="00D71FB7" w:rsidP="00D576D3">
      <w:pPr>
        <w:spacing w:after="0" w:line="240" w:lineRule="auto"/>
        <w:rPr>
          <w:rFonts w:ascii="Times New Roman" w:eastAsia="Times New Roman" w:hAnsi="Times New Roman" w:cs="Times New Roman"/>
          <w:color w:val="000000"/>
          <w:sz w:val="24"/>
          <w:szCs w:val="24"/>
          <w:shd w:val="clear" w:color="auto" w:fill="FFFF00"/>
          <w:lang w:eastAsia="id-ID"/>
        </w:rPr>
      </w:pPr>
    </w:p>
    <w:p w14:paraId="5ACF1803" w14:textId="38A1B7DB" w:rsidR="00D71FB7" w:rsidRPr="00E31C6F" w:rsidRDefault="00D71FB7" w:rsidP="00D576D3">
      <w:pPr>
        <w:spacing w:after="0" w:line="240" w:lineRule="auto"/>
        <w:rPr>
          <w:rFonts w:ascii="Times New Roman" w:hAnsi="Times New Roman" w:cs="Times New Roman"/>
          <w:b/>
          <w:bCs/>
          <w:color w:val="24292F"/>
          <w:sz w:val="24"/>
          <w:szCs w:val="24"/>
          <w:shd w:val="clear" w:color="auto" w:fill="FFFFFF"/>
        </w:rPr>
      </w:pPr>
      <w:r w:rsidRPr="00E31C6F">
        <w:rPr>
          <w:rFonts w:ascii="Times New Roman" w:hAnsi="Times New Roman" w:cs="Times New Roman"/>
          <w:b/>
          <w:bCs/>
          <w:color w:val="24292F"/>
          <w:sz w:val="24"/>
          <w:szCs w:val="24"/>
          <w:shd w:val="clear" w:color="auto" w:fill="FFFFFF"/>
        </w:rPr>
        <w:t>Executive Summary</w:t>
      </w:r>
    </w:p>
    <w:p w14:paraId="2F170C79" w14:textId="77777777" w:rsidR="00D71FB7" w:rsidRPr="00E31C6F" w:rsidRDefault="00D71FB7" w:rsidP="00D576D3">
      <w:pPr>
        <w:spacing w:after="0" w:line="240" w:lineRule="auto"/>
        <w:rPr>
          <w:rFonts w:ascii="Times New Roman" w:hAnsi="Times New Roman" w:cs="Times New Roman"/>
          <w:b/>
          <w:bCs/>
          <w:color w:val="24292F"/>
          <w:sz w:val="24"/>
          <w:szCs w:val="24"/>
          <w:shd w:val="clear" w:color="auto" w:fill="FFFFFF"/>
        </w:rPr>
      </w:pPr>
    </w:p>
    <w:p w14:paraId="7F49E2C9" w14:textId="76B03F85" w:rsidR="00D71FB7" w:rsidRPr="00E31C6F" w:rsidRDefault="00D71FB7" w:rsidP="00E920B6">
      <w:pPr>
        <w:spacing w:after="0" w:line="360" w:lineRule="auto"/>
        <w:jc w:val="both"/>
        <w:rPr>
          <w:rFonts w:ascii="Times New Roman" w:hAnsi="Times New Roman" w:cs="Times New Roman"/>
          <w:color w:val="24292F"/>
          <w:sz w:val="24"/>
          <w:szCs w:val="24"/>
          <w:shd w:val="clear" w:color="auto" w:fill="FFFFFF"/>
        </w:rPr>
      </w:pPr>
      <w:r w:rsidRPr="00E31C6F">
        <w:rPr>
          <w:rFonts w:ascii="Times New Roman" w:hAnsi="Times New Roman" w:cs="Times New Roman"/>
          <w:color w:val="24292F"/>
          <w:sz w:val="24"/>
          <w:szCs w:val="24"/>
          <w:shd w:val="clear" w:color="auto" w:fill="FFFFFF"/>
        </w:rPr>
        <w:t>Presensi adalah salah satu faktor yang digunakan untuk laporan atau dijadikan sebagai indikator dalam pengambilan keputusan dari sebuah instansi, permasalahan yang sering kali muncul adalah metode dalam melakukan presensi, pada sebagian instansi pemerintahan, contohnya di kantor balai desa Warureja Kab. Tegal, presensi para pegawai masih menggunkan cara konvensional, yaitu dengan cara ditulis di buku presensi yang nantinya akan dilakukan rekapitulasi untuk dijadikan bahan evaluasi kepala desa, namun dengan menggunakan cara konvensional, akan didapatkan berbagai permasalahan, salah satunya adalah tentang kedispilnan para pegawai, oleh sebab itu diperlukan sebuah sistem penanganan yang menyediakan kemudahan dan kenyamanan saat melakukan presensi yaitu dengan membangun aplikasi presensi berbasis android dengan memanfaatkan GPS dan geocoding sebagai alat untuk membantu melakukan presensi. GPS adalah sistem navigasi berbasis satelit sedangkan geoceoding adalah mekanisme untuk melakukan translasi bahasa manusia dan akan diterjemahkan menjadi sebuah koordinat peta yaitu berupa latitude dan longitude.</w:t>
      </w:r>
    </w:p>
    <w:p w14:paraId="4C2811B2" w14:textId="6281CD05" w:rsidR="000268DD" w:rsidRDefault="00D71FB7" w:rsidP="00E920B6">
      <w:pPr>
        <w:spacing w:after="0" w:line="360" w:lineRule="auto"/>
        <w:rPr>
          <w:rFonts w:ascii="Times New Roman" w:hAnsi="Times New Roman" w:cs="Times New Roman"/>
          <w:b/>
          <w:bCs/>
          <w:color w:val="24292F"/>
          <w:sz w:val="24"/>
          <w:szCs w:val="24"/>
          <w:shd w:val="clear" w:color="auto" w:fill="FFFFFF"/>
        </w:rPr>
      </w:pPr>
      <w:r w:rsidRPr="00E31C6F">
        <w:rPr>
          <w:rFonts w:ascii="Times New Roman" w:hAnsi="Times New Roman" w:cs="Times New Roman"/>
          <w:b/>
          <w:bCs/>
          <w:color w:val="24292F"/>
          <w:sz w:val="24"/>
          <w:szCs w:val="24"/>
          <w:shd w:val="clear" w:color="auto" w:fill="FFFFFF"/>
        </w:rPr>
        <w:t>Proses Pengerjaan</w:t>
      </w:r>
    </w:p>
    <w:p w14:paraId="28A334D3" w14:textId="0CA0D435" w:rsidR="00E920B6" w:rsidRPr="00E920B6" w:rsidRDefault="00E920B6" w:rsidP="00473E04">
      <w:pPr>
        <w:spacing w:after="0" w:line="360" w:lineRule="auto"/>
        <w:jc w:val="both"/>
        <w:rPr>
          <w:rFonts w:ascii="Times New Roman" w:hAnsi="Times New Roman" w:cs="Times New Roman"/>
          <w:color w:val="24292F"/>
          <w:sz w:val="24"/>
          <w:szCs w:val="24"/>
          <w:shd w:val="clear" w:color="auto" w:fill="FFFFFF"/>
          <w:lang w:val="en-US"/>
        </w:rPr>
      </w:pPr>
      <w:r>
        <w:rPr>
          <w:rFonts w:ascii="Times New Roman" w:hAnsi="Times New Roman" w:cs="Times New Roman"/>
          <w:color w:val="24292F"/>
          <w:sz w:val="24"/>
          <w:szCs w:val="24"/>
          <w:shd w:val="clear" w:color="auto" w:fill="FFFFFF"/>
          <w:lang w:val="en-US"/>
        </w:rPr>
        <w:t xml:space="preserve">Proses </w:t>
      </w:r>
      <w:proofErr w:type="spellStart"/>
      <w:r>
        <w:rPr>
          <w:rFonts w:ascii="Times New Roman" w:hAnsi="Times New Roman" w:cs="Times New Roman"/>
          <w:color w:val="24292F"/>
          <w:sz w:val="24"/>
          <w:szCs w:val="24"/>
          <w:shd w:val="clear" w:color="auto" w:fill="FFFFFF"/>
          <w:lang w:val="en-US"/>
        </w:rPr>
        <w:t>pengerjaan</w:t>
      </w:r>
      <w:proofErr w:type="spellEnd"/>
      <w:r>
        <w:rPr>
          <w:rFonts w:ascii="Times New Roman" w:hAnsi="Times New Roman" w:cs="Times New Roman"/>
          <w:color w:val="24292F"/>
          <w:sz w:val="24"/>
          <w:szCs w:val="24"/>
          <w:shd w:val="clear" w:color="auto" w:fill="FFFFFF"/>
          <w:lang w:val="en-US"/>
        </w:rPr>
        <w:t xml:space="preserve"> kami </w:t>
      </w:r>
      <w:proofErr w:type="spellStart"/>
      <w:r>
        <w:rPr>
          <w:rFonts w:ascii="Times New Roman" w:hAnsi="Times New Roman" w:cs="Times New Roman"/>
          <w:color w:val="24292F"/>
          <w:sz w:val="24"/>
          <w:szCs w:val="24"/>
          <w:shd w:val="clear" w:color="auto" w:fill="FFFFFF"/>
          <w:lang w:val="en-US"/>
        </w:rPr>
        <w:t>lakukan</w:t>
      </w:r>
      <w:proofErr w:type="spellEnd"/>
      <w:r>
        <w:rPr>
          <w:rFonts w:ascii="Times New Roman" w:hAnsi="Times New Roman" w:cs="Times New Roman"/>
          <w:color w:val="24292F"/>
          <w:sz w:val="24"/>
          <w:szCs w:val="24"/>
          <w:shd w:val="clear" w:color="auto" w:fill="FFFFFF"/>
          <w:lang w:val="en-US"/>
        </w:rPr>
        <w:t xml:space="preserve"> </w:t>
      </w:r>
      <w:proofErr w:type="spellStart"/>
      <w:r>
        <w:rPr>
          <w:rFonts w:ascii="Times New Roman" w:hAnsi="Times New Roman" w:cs="Times New Roman"/>
          <w:color w:val="24292F"/>
          <w:sz w:val="24"/>
          <w:szCs w:val="24"/>
          <w:shd w:val="clear" w:color="auto" w:fill="FFFFFF"/>
          <w:lang w:val="en-US"/>
        </w:rPr>
        <w:t>mengikuti</w:t>
      </w:r>
      <w:proofErr w:type="spellEnd"/>
      <w:r>
        <w:rPr>
          <w:rFonts w:ascii="Times New Roman" w:hAnsi="Times New Roman" w:cs="Times New Roman"/>
          <w:color w:val="24292F"/>
          <w:sz w:val="24"/>
          <w:szCs w:val="24"/>
          <w:shd w:val="clear" w:color="auto" w:fill="FFFFFF"/>
          <w:lang w:val="en-US"/>
        </w:rPr>
        <w:t xml:space="preserve"> </w:t>
      </w:r>
      <w:proofErr w:type="spellStart"/>
      <w:r>
        <w:rPr>
          <w:rFonts w:ascii="Times New Roman" w:hAnsi="Times New Roman" w:cs="Times New Roman"/>
          <w:color w:val="24292F"/>
          <w:sz w:val="24"/>
          <w:szCs w:val="24"/>
          <w:shd w:val="clear" w:color="auto" w:fill="FFFFFF"/>
          <w:lang w:val="en-US"/>
        </w:rPr>
        <w:t>wbs</w:t>
      </w:r>
      <w:proofErr w:type="spellEnd"/>
      <w:r>
        <w:rPr>
          <w:rFonts w:ascii="Times New Roman" w:hAnsi="Times New Roman" w:cs="Times New Roman"/>
          <w:color w:val="24292F"/>
          <w:sz w:val="24"/>
          <w:szCs w:val="24"/>
          <w:shd w:val="clear" w:color="auto" w:fill="FFFFFF"/>
          <w:lang w:val="en-US"/>
        </w:rPr>
        <w:t xml:space="preserve"> yang </w:t>
      </w:r>
      <w:proofErr w:type="spellStart"/>
      <w:r>
        <w:rPr>
          <w:rFonts w:ascii="Times New Roman" w:hAnsi="Times New Roman" w:cs="Times New Roman"/>
          <w:color w:val="24292F"/>
          <w:sz w:val="24"/>
          <w:szCs w:val="24"/>
          <w:shd w:val="clear" w:color="auto" w:fill="FFFFFF"/>
          <w:lang w:val="en-US"/>
        </w:rPr>
        <w:t>telah</w:t>
      </w:r>
      <w:proofErr w:type="spellEnd"/>
      <w:r>
        <w:rPr>
          <w:rFonts w:ascii="Times New Roman" w:hAnsi="Times New Roman" w:cs="Times New Roman"/>
          <w:color w:val="24292F"/>
          <w:sz w:val="24"/>
          <w:szCs w:val="24"/>
          <w:shd w:val="clear" w:color="auto" w:fill="FFFFFF"/>
          <w:lang w:val="en-US"/>
        </w:rPr>
        <w:t xml:space="preserve"> kami </w:t>
      </w:r>
      <w:proofErr w:type="spellStart"/>
      <w:r>
        <w:rPr>
          <w:rFonts w:ascii="Times New Roman" w:hAnsi="Times New Roman" w:cs="Times New Roman"/>
          <w:color w:val="24292F"/>
          <w:sz w:val="24"/>
          <w:szCs w:val="24"/>
          <w:shd w:val="clear" w:color="auto" w:fill="FFFFFF"/>
          <w:lang w:val="en-US"/>
        </w:rPr>
        <w:t>buat</w:t>
      </w:r>
      <w:proofErr w:type="spellEnd"/>
      <w:r>
        <w:rPr>
          <w:rFonts w:ascii="Times New Roman" w:hAnsi="Times New Roman" w:cs="Times New Roman"/>
          <w:color w:val="24292F"/>
          <w:sz w:val="24"/>
          <w:szCs w:val="24"/>
          <w:shd w:val="clear" w:color="auto" w:fill="FFFFFF"/>
          <w:lang w:val="en-US"/>
        </w:rPr>
        <w:t xml:space="preserve"> </w:t>
      </w:r>
      <w:proofErr w:type="spellStart"/>
      <w:r>
        <w:rPr>
          <w:rFonts w:ascii="Times New Roman" w:hAnsi="Times New Roman" w:cs="Times New Roman"/>
          <w:color w:val="24292F"/>
          <w:sz w:val="24"/>
          <w:szCs w:val="24"/>
          <w:shd w:val="clear" w:color="auto" w:fill="FFFFFF"/>
          <w:lang w:val="en-US"/>
        </w:rPr>
        <w:t>sebagai</w:t>
      </w:r>
      <w:proofErr w:type="spellEnd"/>
      <w:r>
        <w:rPr>
          <w:rFonts w:ascii="Times New Roman" w:hAnsi="Times New Roman" w:cs="Times New Roman"/>
          <w:color w:val="24292F"/>
          <w:sz w:val="24"/>
          <w:szCs w:val="24"/>
          <w:shd w:val="clear" w:color="auto" w:fill="FFFFFF"/>
          <w:lang w:val="en-US"/>
        </w:rPr>
        <w:t xml:space="preserve"> </w:t>
      </w:r>
      <w:proofErr w:type="spellStart"/>
      <w:r>
        <w:rPr>
          <w:rFonts w:ascii="Times New Roman" w:hAnsi="Times New Roman" w:cs="Times New Roman"/>
          <w:color w:val="24292F"/>
          <w:sz w:val="24"/>
          <w:szCs w:val="24"/>
          <w:shd w:val="clear" w:color="auto" w:fill="FFFFFF"/>
          <w:lang w:val="en-US"/>
        </w:rPr>
        <w:t>panduan</w:t>
      </w:r>
      <w:proofErr w:type="spellEnd"/>
      <w:r>
        <w:rPr>
          <w:rFonts w:ascii="Times New Roman" w:hAnsi="Times New Roman" w:cs="Times New Roman"/>
          <w:color w:val="24292F"/>
          <w:sz w:val="24"/>
          <w:szCs w:val="24"/>
          <w:shd w:val="clear" w:color="auto" w:fill="FFFFFF"/>
          <w:lang w:val="en-US"/>
        </w:rPr>
        <w:t xml:space="preserve"> </w:t>
      </w:r>
      <w:proofErr w:type="spellStart"/>
      <w:r>
        <w:rPr>
          <w:rFonts w:ascii="Times New Roman" w:hAnsi="Times New Roman" w:cs="Times New Roman"/>
          <w:color w:val="24292F"/>
          <w:sz w:val="24"/>
          <w:szCs w:val="24"/>
          <w:shd w:val="clear" w:color="auto" w:fill="FFFFFF"/>
          <w:lang w:val="en-US"/>
        </w:rPr>
        <w:t>utama</w:t>
      </w:r>
      <w:proofErr w:type="spellEnd"/>
      <w:r>
        <w:rPr>
          <w:rFonts w:ascii="Times New Roman" w:hAnsi="Times New Roman" w:cs="Times New Roman"/>
          <w:color w:val="24292F"/>
          <w:sz w:val="24"/>
          <w:szCs w:val="24"/>
          <w:shd w:val="clear" w:color="auto" w:fill="FFFFFF"/>
          <w:lang w:val="en-US"/>
        </w:rPr>
        <w:t xml:space="preserve"> pada </w:t>
      </w:r>
      <w:proofErr w:type="spellStart"/>
      <w:r>
        <w:rPr>
          <w:rFonts w:ascii="Times New Roman" w:hAnsi="Times New Roman" w:cs="Times New Roman"/>
          <w:color w:val="24292F"/>
          <w:sz w:val="24"/>
          <w:szCs w:val="24"/>
          <w:shd w:val="clear" w:color="auto" w:fill="FFFFFF"/>
          <w:lang w:val="en-US"/>
        </w:rPr>
        <w:t>saat</w:t>
      </w:r>
      <w:proofErr w:type="spellEnd"/>
      <w:r>
        <w:rPr>
          <w:rFonts w:ascii="Times New Roman" w:hAnsi="Times New Roman" w:cs="Times New Roman"/>
          <w:color w:val="24292F"/>
          <w:sz w:val="24"/>
          <w:szCs w:val="24"/>
          <w:shd w:val="clear" w:color="auto" w:fill="FFFFFF"/>
          <w:lang w:val="en-US"/>
        </w:rPr>
        <w:t xml:space="preserve"> </w:t>
      </w:r>
      <w:proofErr w:type="spellStart"/>
      <w:r>
        <w:rPr>
          <w:rFonts w:ascii="Times New Roman" w:hAnsi="Times New Roman" w:cs="Times New Roman"/>
          <w:color w:val="24292F"/>
          <w:sz w:val="24"/>
          <w:szCs w:val="24"/>
          <w:shd w:val="clear" w:color="auto" w:fill="FFFFFF"/>
          <w:lang w:val="en-US"/>
        </w:rPr>
        <w:t>melakukan</w:t>
      </w:r>
      <w:proofErr w:type="spellEnd"/>
      <w:r>
        <w:rPr>
          <w:rFonts w:ascii="Times New Roman" w:hAnsi="Times New Roman" w:cs="Times New Roman"/>
          <w:color w:val="24292F"/>
          <w:sz w:val="24"/>
          <w:szCs w:val="24"/>
          <w:shd w:val="clear" w:color="auto" w:fill="FFFFFF"/>
          <w:lang w:val="en-US"/>
        </w:rPr>
        <w:t xml:space="preserve"> </w:t>
      </w:r>
      <w:proofErr w:type="spellStart"/>
      <w:r>
        <w:rPr>
          <w:rFonts w:ascii="Times New Roman" w:hAnsi="Times New Roman" w:cs="Times New Roman"/>
          <w:color w:val="24292F"/>
          <w:sz w:val="24"/>
          <w:szCs w:val="24"/>
          <w:shd w:val="clear" w:color="auto" w:fill="FFFFFF"/>
          <w:lang w:val="en-US"/>
        </w:rPr>
        <w:t>koordinasi</w:t>
      </w:r>
      <w:proofErr w:type="spellEnd"/>
      <w:r>
        <w:rPr>
          <w:rFonts w:ascii="Times New Roman" w:hAnsi="Times New Roman" w:cs="Times New Roman"/>
          <w:color w:val="24292F"/>
          <w:sz w:val="24"/>
          <w:szCs w:val="24"/>
          <w:shd w:val="clear" w:color="auto" w:fill="FFFFFF"/>
          <w:lang w:val="en-US"/>
        </w:rPr>
        <w:t xml:space="preserve">, </w:t>
      </w:r>
      <w:proofErr w:type="spellStart"/>
      <w:r>
        <w:rPr>
          <w:rFonts w:ascii="Times New Roman" w:hAnsi="Times New Roman" w:cs="Times New Roman"/>
          <w:color w:val="24292F"/>
          <w:sz w:val="24"/>
          <w:szCs w:val="24"/>
          <w:shd w:val="clear" w:color="auto" w:fill="FFFFFF"/>
          <w:lang w:val="en-US"/>
        </w:rPr>
        <w:t>memang</w:t>
      </w:r>
      <w:proofErr w:type="spellEnd"/>
      <w:r>
        <w:rPr>
          <w:rFonts w:ascii="Times New Roman" w:hAnsi="Times New Roman" w:cs="Times New Roman"/>
          <w:color w:val="24292F"/>
          <w:sz w:val="24"/>
          <w:szCs w:val="24"/>
          <w:shd w:val="clear" w:color="auto" w:fill="FFFFFF"/>
          <w:lang w:val="en-US"/>
        </w:rPr>
        <w:t xml:space="preserve"> </w:t>
      </w:r>
      <w:proofErr w:type="spellStart"/>
      <w:r>
        <w:rPr>
          <w:rFonts w:ascii="Times New Roman" w:hAnsi="Times New Roman" w:cs="Times New Roman"/>
          <w:color w:val="24292F"/>
          <w:sz w:val="24"/>
          <w:szCs w:val="24"/>
          <w:shd w:val="clear" w:color="auto" w:fill="FFFFFF"/>
          <w:lang w:val="en-US"/>
        </w:rPr>
        <w:t>ada</w:t>
      </w:r>
      <w:proofErr w:type="spellEnd"/>
      <w:r>
        <w:rPr>
          <w:rFonts w:ascii="Times New Roman" w:hAnsi="Times New Roman" w:cs="Times New Roman"/>
          <w:color w:val="24292F"/>
          <w:sz w:val="24"/>
          <w:szCs w:val="24"/>
          <w:shd w:val="clear" w:color="auto" w:fill="FFFFFF"/>
          <w:lang w:val="en-US"/>
        </w:rPr>
        <w:t xml:space="preserve"> </w:t>
      </w:r>
      <w:proofErr w:type="spellStart"/>
      <w:r>
        <w:rPr>
          <w:rFonts w:ascii="Times New Roman" w:hAnsi="Times New Roman" w:cs="Times New Roman"/>
          <w:color w:val="24292F"/>
          <w:sz w:val="24"/>
          <w:szCs w:val="24"/>
          <w:shd w:val="clear" w:color="auto" w:fill="FFFFFF"/>
          <w:lang w:val="en-US"/>
        </w:rPr>
        <w:t>beberapa</w:t>
      </w:r>
      <w:proofErr w:type="spellEnd"/>
      <w:r>
        <w:rPr>
          <w:rFonts w:ascii="Times New Roman" w:hAnsi="Times New Roman" w:cs="Times New Roman"/>
          <w:color w:val="24292F"/>
          <w:sz w:val="24"/>
          <w:szCs w:val="24"/>
          <w:shd w:val="clear" w:color="auto" w:fill="FFFFFF"/>
          <w:lang w:val="en-US"/>
        </w:rPr>
        <w:t xml:space="preserve"> </w:t>
      </w:r>
      <w:proofErr w:type="spellStart"/>
      <w:r>
        <w:rPr>
          <w:rFonts w:ascii="Times New Roman" w:hAnsi="Times New Roman" w:cs="Times New Roman"/>
          <w:color w:val="24292F"/>
          <w:sz w:val="24"/>
          <w:szCs w:val="24"/>
          <w:shd w:val="clear" w:color="auto" w:fill="FFFFFF"/>
          <w:lang w:val="en-US"/>
        </w:rPr>
        <w:t>kendala</w:t>
      </w:r>
      <w:proofErr w:type="spellEnd"/>
      <w:r>
        <w:rPr>
          <w:rFonts w:ascii="Times New Roman" w:hAnsi="Times New Roman" w:cs="Times New Roman"/>
          <w:color w:val="24292F"/>
          <w:sz w:val="24"/>
          <w:szCs w:val="24"/>
          <w:shd w:val="clear" w:color="auto" w:fill="FFFFFF"/>
          <w:lang w:val="en-US"/>
        </w:rPr>
        <w:t xml:space="preserve"> </w:t>
      </w:r>
      <w:proofErr w:type="spellStart"/>
      <w:r>
        <w:rPr>
          <w:rFonts w:ascii="Times New Roman" w:hAnsi="Times New Roman" w:cs="Times New Roman"/>
          <w:color w:val="24292F"/>
          <w:sz w:val="24"/>
          <w:szCs w:val="24"/>
          <w:shd w:val="clear" w:color="auto" w:fill="FFFFFF"/>
          <w:lang w:val="en-US"/>
        </w:rPr>
        <w:t>seperti</w:t>
      </w:r>
      <w:proofErr w:type="spellEnd"/>
      <w:r>
        <w:rPr>
          <w:rFonts w:ascii="Times New Roman" w:hAnsi="Times New Roman" w:cs="Times New Roman"/>
          <w:color w:val="24292F"/>
          <w:sz w:val="24"/>
          <w:szCs w:val="24"/>
          <w:shd w:val="clear" w:color="auto" w:fill="FFFFFF"/>
          <w:lang w:val="en-US"/>
        </w:rPr>
        <w:t xml:space="preserve"> </w:t>
      </w:r>
      <w:proofErr w:type="spellStart"/>
      <w:r>
        <w:rPr>
          <w:rFonts w:ascii="Times New Roman" w:hAnsi="Times New Roman" w:cs="Times New Roman"/>
          <w:color w:val="24292F"/>
          <w:sz w:val="24"/>
          <w:szCs w:val="24"/>
          <w:shd w:val="clear" w:color="auto" w:fill="FFFFFF"/>
          <w:lang w:val="en-US"/>
        </w:rPr>
        <w:t>kesalahpahaman</w:t>
      </w:r>
      <w:proofErr w:type="spellEnd"/>
      <w:r>
        <w:rPr>
          <w:rFonts w:ascii="Times New Roman" w:hAnsi="Times New Roman" w:cs="Times New Roman"/>
          <w:color w:val="24292F"/>
          <w:sz w:val="24"/>
          <w:szCs w:val="24"/>
          <w:shd w:val="clear" w:color="auto" w:fill="FFFFFF"/>
          <w:lang w:val="en-US"/>
        </w:rPr>
        <w:t xml:space="preserve"> </w:t>
      </w:r>
      <w:proofErr w:type="spellStart"/>
      <w:r>
        <w:rPr>
          <w:rFonts w:ascii="Times New Roman" w:hAnsi="Times New Roman" w:cs="Times New Roman"/>
          <w:color w:val="24292F"/>
          <w:sz w:val="24"/>
          <w:szCs w:val="24"/>
          <w:shd w:val="clear" w:color="auto" w:fill="FFFFFF"/>
          <w:lang w:val="en-US"/>
        </w:rPr>
        <w:t>mengenai</w:t>
      </w:r>
      <w:proofErr w:type="spellEnd"/>
      <w:r>
        <w:rPr>
          <w:rFonts w:ascii="Times New Roman" w:hAnsi="Times New Roman" w:cs="Times New Roman"/>
          <w:color w:val="24292F"/>
          <w:sz w:val="24"/>
          <w:szCs w:val="24"/>
          <w:shd w:val="clear" w:color="auto" w:fill="FFFFFF"/>
          <w:lang w:val="en-US"/>
        </w:rPr>
        <w:t xml:space="preserve"> </w:t>
      </w:r>
      <w:proofErr w:type="spellStart"/>
      <w:r>
        <w:rPr>
          <w:rFonts w:ascii="Times New Roman" w:hAnsi="Times New Roman" w:cs="Times New Roman"/>
          <w:color w:val="24292F"/>
          <w:sz w:val="24"/>
          <w:szCs w:val="24"/>
          <w:shd w:val="clear" w:color="auto" w:fill="FFFFFF"/>
          <w:lang w:val="en-US"/>
        </w:rPr>
        <w:t>fungsionalitas</w:t>
      </w:r>
      <w:proofErr w:type="spellEnd"/>
      <w:r>
        <w:rPr>
          <w:rFonts w:ascii="Times New Roman" w:hAnsi="Times New Roman" w:cs="Times New Roman"/>
          <w:color w:val="24292F"/>
          <w:sz w:val="24"/>
          <w:szCs w:val="24"/>
          <w:shd w:val="clear" w:color="auto" w:fill="FFFFFF"/>
          <w:lang w:val="en-US"/>
        </w:rPr>
        <w:t xml:space="preserve"> </w:t>
      </w:r>
      <w:proofErr w:type="spellStart"/>
      <w:r>
        <w:rPr>
          <w:rFonts w:ascii="Times New Roman" w:hAnsi="Times New Roman" w:cs="Times New Roman"/>
          <w:color w:val="24292F"/>
          <w:sz w:val="24"/>
          <w:szCs w:val="24"/>
          <w:shd w:val="clear" w:color="auto" w:fill="FFFFFF"/>
          <w:lang w:val="en-US"/>
        </w:rPr>
        <w:t>suatu</w:t>
      </w:r>
      <w:proofErr w:type="spellEnd"/>
      <w:r>
        <w:rPr>
          <w:rFonts w:ascii="Times New Roman" w:hAnsi="Times New Roman" w:cs="Times New Roman"/>
          <w:color w:val="24292F"/>
          <w:sz w:val="24"/>
          <w:szCs w:val="24"/>
          <w:shd w:val="clear" w:color="auto" w:fill="FFFFFF"/>
          <w:lang w:val="en-US"/>
        </w:rPr>
        <w:t xml:space="preserve"> </w:t>
      </w:r>
      <w:proofErr w:type="spellStart"/>
      <w:r>
        <w:rPr>
          <w:rFonts w:ascii="Times New Roman" w:hAnsi="Times New Roman" w:cs="Times New Roman"/>
          <w:color w:val="24292F"/>
          <w:sz w:val="24"/>
          <w:szCs w:val="24"/>
          <w:shd w:val="clear" w:color="auto" w:fill="FFFFFF"/>
          <w:lang w:val="en-US"/>
        </w:rPr>
        <w:t>atribut</w:t>
      </w:r>
      <w:proofErr w:type="spellEnd"/>
      <w:r>
        <w:rPr>
          <w:rFonts w:ascii="Times New Roman" w:hAnsi="Times New Roman" w:cs="Times New Roman"/>
          <w:color w:val="24292F"/>
          <w:sz w:val="24"/>
          <w:szCs w:val="24"/>
          <w:shd w:val="clear" w:color="auto" w:fill="FFFFFF"/>
          <w:lang w:val="en-US"/>
        </w:rPr>
        <w:t xml:space="preserve"> </w:t>
      </w:r>
      <w:proofErr w:type="spellStart"/>
      <w:r>
        <w:rPr>
          <w:rFonts w:ascii="Times New Roman" w:hAnsi="Times New Roman" w:cs="Times New Roman"/>
          <w:color w:val="24292F"/>
          <w:sz w:val="24"/>
          <w:szCs w:val="24"/>
          <w:shd w:val="clear" w:color="auto" w:fill="FFFFFF"/>
          <w:lang w:val="en-US"/>
        </w:rPr>
        <w:t>didalam</w:t>
      </w:r>
      <w:proofErr w:type="spellEnd"/>
      <w:r>
        <w:rPr>
          <w:rFonts w:ascii="Times New Roman" w:hAnsi="Times New Roman" w:cs="Times New Roman"/>
          <w:color w:val="24292F"/>
          <w:sz w:val="24"/>
          <w:szCs w:val="24"/>
          <w:shd w:val="clear" w:color="auto" w:fill="FFFFFF"/>
          <w:lang w:val="en-US"/>
        </w:rPr>
        <w:t xml:space="preserve"> </w:t>
      </w:r>
      <w:proofErr w:type="spellStart"/>
      <w:r>
        <w:rPr>
          <w:rFonts w:ascii="Times New Roman" w:hAnsi="Times New Roman" w:cs="Times New Roman"/>
          <w:color w:val="24292F"/>
          <w:sz w:val="24"/>
          <w:szCs w:val="24"/>
          <w:shd w:val="clear" w:color="auto" w:fill="FFFFFF"/>
          <w:lang w:val="en-US"/>
        </w:rPr>
        <w:t>aplikasi</w:t>
      </w:r>
      <w:proofErr w:type="spellEnd"/>
      <w:r>
        <w:rPr>
          <w:rFonts w:ascii="Times New Roman" w:hAnsi="Times New Roman" w:cs="Times New Roman"/>
          <w:color w:val="24292F"/>
          <w:sz w:val="24"/>
          <w:szCs w:val="24"/>
          <w:shd w:val="clear" w:color="auto" w:fill="FFFFFF"/>
          <w:lang w:val="en-US"/>
        </w:rPr>
        <w:t xml:space="preserve">, </w:t>
      </w:r>
      <w:proofErr w:type="spellStart"/>
      <w:r>
        <w:rPr>
          <w:rFonts w:ascii="Times New Roman" w:hAnsi="Times New Roman" w:cs="Times New Roman"/>
          <w:color w:val="24292F"/>
          <w:sz w:val="24"/>
          <w:szCs w:val="24"/>
          <w:shd w:val="clear" w:color="auto" w:fill="FFFFFF"/>
          <w:lang w:val="en-US"/>
        </w:rPr>
        <w:t>tapi</w:t>
      </w:r>
      <w:proofErr w:type="spellEnd"/>
      <w:r>
        <w:rPr>
          <w:rFonts w:ascii="Times New Roman" w:hAnsi="Times New Roman" w:cs="Times New Roman"/>
          <w:color w:val="24292F"/>
          <w:sz w:val="24"/>
          <w:szCs w:val="24"/>
          <w:shd w:val="clear" w:color="auto" w:fill="FFFFFF"/>
          <w:lang w:val="en-US"/>
        </w:rPr>
        <w:t xml:space="preserve"> </w:t>
      </w:r>
      <w:proofErr w:type="spellStart"/>
      <w:r>
        <w:rPr>
          <w:rFonts w:ascii="Times New Roman" w:hAnsi="Times New Roman" w:cs="Times New Roman"/>
          <w:color w:val="24292F"/>
          <w:sz w:val="24"/>
          <w:szCs w:val="24"/>
          <w:shd w:val="clear" w:color="auto" w:fill="FFFFFF"/>
          <w:lang w:val="en-US"/>
        </w:rPr>
        <w:t>masalah</w:t>
      </w:r>
      <w:proofErr w:type="spellEnd"/>
      <w:r>
        <w:rPr>
          <w:rFonts w:ascii="Times New Roman" w:hAnsi="Times New Roman" w:cs="Times New Roman"/>
          <w:color w:val="24292F"/>
          <w:sz w:val="24"/>
          <w:szCs w:val="24"/>
          <w:shd w:val="clear" w:color="auto" w:fill="FFFFFF"/>
          <w:lang w:val="en-US"/>
        </w:rPr>
        <w:t xml:space="preserve"> </w:t>
      </w:r>
      <w:proofErr w:type="spellStart"/>
      <w:r>
        <w:rPr>
          <w:rFonts w:ascii="Times New Roman" w:hAnsi="Times New Roman" w:cs="Times New Roman"/>
          <w:color w:val="24292F"/>
          <w:sz w:val="24"/>
          <w:szCs w:val="24"/>
          <w:shd w:val="clear" w:color="auto" w:fill="FFFFFF"/>
          <w:lang w:val="en-US"/>
        </w:rPr>
        <w:t>itu</w:t>
      </w:r>
      <w:proofErr w:type="spellEnd"/>
      <w:r>
        <w:rPr>
          <w:rFonts w:ascii="Times New Roman" w:hAnsi="Times New Roman" w:cs="Times New Roman"/>
          <w:color w:val="24292F"/>
          <w:sz w:val="24"/>
          <w:szCs w:val="24"/>
          <w:shd w:val="clear" w:color="auto" w:fill="FFFFFF"/>
          <w:lang w:val="en-US"/>
        </w:rPr>
        <w:t xml:space="preserve"> </w:t>
      </w:r>
      <w:proofErr w:type="spellStart"/>
      <w:r>
        <w:rPr>
          <w:rFonts w:ascii="Times New Roman" w:hAnsi="Times New Roman" w:cs="Times New Roman"/>
          <w:color w:val="24292F"/>
          <w:sz w:val="24"/>
          <w:szCs w:val="24"/>
          <w:shd w:val="clear" w:color="auto" w:fill="FFFFFF"/>
          <w:lang w:val="en-US"/>
        </w:rPr>
        <w:t>bisa</w:t>
      </w:r>
      <w:proofErr w:type="spellEnd"/>
      <w:r>
        <w:rPr>
          <w:rFonts w:ascii="Times New Roman" w:hAnsi="Times New Roman" w:cs="Times New Roman"/>
          <w:color w:val="24292F"/>
          <w:sz w:val="24"/>
          <w:szCs w:val="24"/>
          <w:shd w:val="clear" w:color="auto" w:fill="FFFFFF"/>
          <w:lang w:val="en-US"/>
        </w:rPr>
        <w:t xml:space="preserve"> </w:t>
      </w:r>
      <w:proofErr w:type="spellStart"/>
      <w:r>
        <w:rPr>
          <w:rFonts w:ascii="Times New Roman" w:hAnsi="Times New Roman" w:cs="Times New Roman"/>
          <w:color w:val="24292F"/>
          <w:sz w:val="24"/>
          <w:szCs w:val="24"/>
          <w:shd w:val="clear" w:color="auto" w:fill="FFFFFF"/>
          <w:lang w:val="en-US"/>
        </w:rPr>
        <w:t>diatasi</w:t>
      </w:r>
      <w:proofErr w:type="spellEnd"/>
      <w:r>
        <w:rPr>
          <w:rFonts w:ascii="Times New Roman" w:hAnsi="Times New Roman" w:cs="Times New Roman"/>
          <w:color w:val="24292F"/>
          <w:sz w:val="24"/>
          <w:szCs w:val="24"/>
          <w:shd w:val="clear" w:color="auto" w:fill="FFFFFF"/>
          <w:lang w:val="en-US"/>
        </w:rPr>
        <w:t xml:space="preserve"> </w:t>
      </w:r>
      <w:proofErr w:type="spellStart"/>
      <w:r>
        <w:rPr>
          <w:rFonts w:ascii="Times New Roman" w:hAnsi="Times New Roman" w:cs="Times New Roman"/>
          <w:color w:val="24292F"/>
          <w:sz w:val="24"/>
          <w:szCs w:val="24"/>
          <w:shd w:val="clear" w:color="auto" w:fill="FFFFFF"/>
          <w:lang w:val="en-US"/>
        </w:rPr>
        <w:t>dengan</w:t>
      </w:r>
      <w:proofErr w:type="spellEnd"/>
      <w:r>
        <w:rPr>
          <w:rFonts w:ascii="Times New Roman" w:hAnsi="Times New Roman" w:cs="Times New Roman"/>
          <w:color w:val="24292F"/>
          <w:sz w:val="24"/>
          <w:szCs w:val="24"/>
          <w:shd w:val="clear" w:color="auto" w:fill="FFFFFF"/>
          <w:lang w:val="en-US"/>
        </w:rPr>
        <w:t xml:space="preserve"> </w:t>
      </w:r>
      <w:proofErr w:type="spellStart"/>
      <w:r>
        <w:rPr>
          <w:rFonts w:ascii="Times New Roman" w:hAnsi="Times New Roman" w:cs="Times New Roman"/>
          <w:color w:val="24292F"/>
          <w:sz w:val="24"/>
          <w:szCs w:val="24"/>
          <w:shd w:val="clear" w:color="auto" w:fill="FFFFFF"/>
          <w:lang w:val="en-US"/>
        </w:rPr>
        <w:t>melakukan</w:t>
      </w:r>
      <w:proofErr w:type="spellEnd"/>
      <w:r>
        <w:rPr>
          <w:rFonts w:ascii="Times New Roman" w:hAnsi="Times New Roman" w:cs="Times New Roman"/>
          <w:color w:val="24292F"/>
          <w:sz w:val="24"/>
          <w:szCs w:val="24"/>
          <w:shd w:val="clear" w:color="auto" w:fill="FFFFFF"/>
          <w:lang w:val="en-US"/>
        </w:rPr>
        <w:t xml:space="preserve"> meet </w:t>
      </w:r>
      <w:proofErr w:type="spellStart"/>
      <w:r>
        <w:rPr>
          <w:rFonts w:ascii="Times New Roman" w:hAnsi="Times New Roman" w:cs="Times New Roman"/>
          <w:color w:val="24292F"/>
          <w:sz w:val="24"/>
          <w:szCs w:val="24"/>
          <w:shd w:val="clear" w:color="auto" w:fill="FFFFFF"/>
          <w:lang w:val="en-US"/>
        </w:rPr>
        <w:t>secara</w:t>
      </w:r>
      <w:proofErr w:type="spellEnd"/>
      <w:r>
        <w:rPr>
          <w:rFonts w:ascii="Times New Roman" w:hAnsi="Times New Roman" w:cs="Times New Roman"/>
          <w:color w:val="24292F"/>
          <w:sz w:val="24"/>
          <w:szCs w:val="24"/>
          <w:shd w:val="clear" w:color="auto" w:fill="FFFFFF"/>
          <w:lang w:val="en-US"/>
        </w:rPr>
        <w:t xml:space="preserve"> daring </w:t>
      </w:r>
      <w:proofErr w:type="spellStart"/>
      <w:r>
        <w:rPr>
          <w:rFonts w:ascii="Times New Roman" w:hAnsi="Times New Roman" w:cs="Times New Roman"/>
          <w:color w:val="24292F"/>
          <w:sz w:val="24"/>
          <w:szCs w:val="24"/>
          <w:shd w:val="clear" w:color="auto" w:fill="FFFFFF"/>
          <w:lang w:val="en-US"/>
        </w:rPr>
        <w:t>sehingga</w:t>
      </w:r>
      <w:proofErr w:type="spellEnd"/>
      <w:r>
        <w:rPr>
          <w:rFonts w:ascii="Times New Roman" w:hAnsi="Times New Roman" w:cs="Times New Roman"/>
          <w:color w:val="24292F"/>
          <w:sz w:val="24"/>
          <w:szCs w:val="24"/>
          <w:shd w:val="clear" w:color="auto" w:fill="FFFFFF"/>
          <w:lang w:val="en-US"/>
        </w:rPr>
        <w:t xml:space="preserve"> </w:t>
      </w:r>
      <w:proofErr w:type="spellStart"/>
      <w:r>
        <w:rPr>
          <w:rFonts w:ascii="Times New Roman" w:hAnsi="Times New Roman" w:cs="Times New Roman"/>
          <w:color w:val="24292F"/>
          <w:sz w:val="24"/>
          <w:szCs w:val="24"/>
          <w:shd w:val="clear" w:color="auto" w:fill="FFFFFF"/>
          <w:lang w:val="en-US"/>
        </w:rPr>
        <w:t>bisa</w:t>
      </w:r>
      <w:proofErr w:type="spellEnd"/>
      <w:r>
        <w:rPr>
          <w:rFonts w:ascii="Times New Roman" w:hAnsi="Times New Roman" w:cs="Times New Roman"/>
          <w:color w:val="24292F"/>
          <w:sz w:val="24"/>
          <w:szCs w:val="24"/>
          <w:shd w:val="clear" w:color="auto" w:fill="FFFFFF"/>
          <w:lang w:val="en-US"/>
        </w:rPr>
        <w:t xml:space="preserve"> </w:t>
      </w:r>
      <w:proofErr w:type="spellStart"/>
      <w:r>
        <w:rPr>
          <w:rFonts w:ascii="Times New Roman" w:hAnsi="Times New Roman" w:cs="Times New Roman"/>
          <w:color w:val="24292F"/>
          <w:sz w:val="24"/>
          <w:szCs w:val="24"/>
          <w:shd w:val="clear" w:color="auto" w:fill="FFFFFF"/>
          <w:lang w:val="en-US"/>
        </w:rPr>
        <w:t>menuangkan</w:t>
      </w:r>
      <w:proofErr w:type="spellEnd"/>
      <w:r>
        <w:rPr>
          <w:rFonts w:ascii="Times New Roman" w:hAnsi="Times New Roman" w:cs="Times New Roman"/>
          <w:color w:val="24292F"/>
          <w:sz w:val="24"/>
          <w:szCs w:val="24"/>
          <w:shd w:val="clear" w:color="auto" w:fill="FFFFFF"/>
          <w:lang w:val="en-US"/>
        </w:rPr>
        <w:t xml:space="preserve"> ide </w:t>
      </w:r>
      <w:proofErr w:type="spellStart"/>
      <w:r>
        <w:rPr>
          <w:rFonts w:ascii="Times New Roman" w:hAnsi="Times New Roman" w:cs="Times New Roman"/>
          <w:color w:val="24292F"/>
          <w:sz w:val="24"/>
          <w:szCs w:val="24"/>
          <w:shd w:val="clear" w:color="auto" w:fill="FFFFFF"/>
          <w:lang w:val="en-US"/>
        </w:rPr>
        <w:t>secara</w:t>
      </w:r>
      <w:proofErr w:type="spellEnd"/>
      <w:r>
        <w:rPr>
          <w:rFonts w:ascii="Times New Roman" w:hAnsi="Times New Roman" w:cs="Times New Roman"/>
          <w:color w:val="24292F"/>
          <w:sz w:val="24"/>
          <w:szCs w:val="24"/>
          <w:shd w:val="clear" w:color="auto" w:fill="FFFFFF"/>
          <w:lang w:val="en-US"/>
        </w:rPr>
        <w:t xml:space="preserve"> </w:t>
      </w:r>
      <w:proofErr w:type="spellStart"/>
      <w:r>
        <w:rPr>
          <w:rFonts w:ascii="Times New Roman" w:hAnsi="Times New Roman" w:cs="Times New Roman"/>
          <w:color w:val="24292F"/>
          <w:sz w:val="24"/>
          <w:szCs w:val="24"/>
          <w:shd w:val="clear" w:color="auto" w:fill="FFFFFF"/>
          <w:lang w:val="en-US"/>
        </w:rPr>
        <w:t>sinkronus</w:t>
      </w:r>
      <w:proofErr w:type="spellEnd"/>
      <w:r>
        <w:rPr>
          <w:rFonts w:ascii="Times New Roman" w:hAnsi="Times New Roman" w:cs="Times New Roman"/>
          <w:color w:val="24292F"/>
          <w:sz w:val="24"/>
          <w:szCs w:val="24"/>
          <w:shd w:val="clear" w:color="auto" w:fill="FFFFFF"/>
          <w:lang w:val="en-US"/>
        </w:rPr>
        <w:t xml:space="preserve">, </w:t>
      </w:r>
      <w:proofErr w:type="spellStart"/>
      <w:r>
        <w:rPr>
          <w:rFonts w:ascii="Times New Roman" w:hAnsi="Times New Roman" w:cs="Times New Roman"/>
          <w:color w:val="24292F"/>
          <w:sz w:val="24"/>
          <w:szCs w:val="24"/>
          <w:shd w:val="clear" w:color="auto" w:fill="FFFFFF"/>
          <w:lang w:val="en-US"/>
        </w:rPr>
        <w:t>beberapa</w:t>
      </w:r>
      <w:proofErr w:type="spellEnd"/>
      <w:r>
        <w:rPr>
          <w:rFonts w:ascii="Times New Roman" w:hAnsi="Times New Roman" w:cs="Times New Roman"/>
          <w:color w:val="24292F"/>
          <w:sz w:val="24"/>
          <w:szCs w:val="24"/>
          <w:shd w:val="clear" w:color="auto" w:fill="FFFFFF"/>
          <w:lang w:val="en-US"/>
        </w:rPr>
        <w:t xml:space="preserve"> </w:t>
      </w:r>
      <w:proofErr w:type="spellStart"/>
      <w:r>
        <w:rPr>
          <w:rFonts w:ascii="Times New Roman" w:hAnsi="Times New Roman" w:cs="Times New Roman"/>
          <w:color w:val="24292F"/>
          <w:sz w:val="24"/>
          <w:szCs w:val="24"/>
          <w:shd w:val="clear" w:color="auto" w:fill="FFFFFF"/>
          <w:lang w:val="en-US"/>
        </w:rPr>
        <w:t>kendala</w:t>
      </w:r>
      <w:proofErr w:type="spellEnd"/>
      <w:r>
        <w:rPr>
          <w:rFonts w:ascii="Times New Roman" w:hAnsi="Times New Roman" w:cs="Times New Roman"/>
          <w:color w:val="24292F"/>
          <w:sz w:val="24"/>
          <w:szCs w:val="24"/>
          <w:shd w:val="clear" w:color="auto" w:fill="FFFFFF"/>
          <w:lang w:val="en-US"/>
        </w:rPr>
        <w:t xml:space="preserve"> </w:t>
      </w:r>
      <w:proofErr w:type="spellStart"/>
      <w:r>
        <w:rPr>
          <w:rFonts w:ascii="Times New Roman" w:hAnsi="Times New Roman" w:cs="Times New Roman"/>
          <w:color w:val="24292F"/>
          <w:sz w:val="24"/>
          <w:szCs w:val="24"/>
          <w:shd w:val="clear" w:color="auto" w:fill="FFFFFF"/>
          <w:lang w:val="en-US"/>
        </w:rPr>
        <w:t>teknis</w:t>
      </w:r>
      <w:proofErr w:type="spellEnd"/>
      <w:r>
        <w:rPr>
          <w:rFonts w:ascii="Times New Roman" w:hAnsi="Times New Roman" w:cs="Times New Roman"/>
          <w:color w:val="24292F"/>
          <w:sz w:val="24"/>
          <w:szCs w:val="24"/>
          <w:shd w:val="clear" w:color="auto" w:fill="FFFFFF"/>
          <w:lang w:val="en-US"/>
        </w:rPr>
        <w:t xml:space="preserve"> </w:t>
      </w:r>
      <w:proofErr w:type="spellStart"/>
      <w:r>
        <w:rPr>
          <w:rFonts w:ascii="Times New Roman" w:hAnsi="Times New Roman" w:cs="Times New Roman"/>
          <w:color w:val="24292F"/>
          <w:sz w:val="24"/>
          <w:szCs w:val="24"/>
          <w:shd w:val="clear" w:color="auto" w:fill="FFFFFF"/>
          <w:lang w:val="en-US"/>
        </w:rPr>
        <w:t>lainya</w:t>
      </w:r>
      <w:proofErr w:type="spellEnd"/>
      <w:r>
        <w:rPr>
          <w:rFonts w:ascii="Times New Roman" w:hAnsi="Times New Roman" w:cs="Times New Roman"/>
          <w:color w:val="24292F"/>
          <w:sz w:val="24"/>
          <w:szCs w:val="24"/>
          <w:shd w:val="clear" w:color="auto" w:fill="FFFFFF"/>
          <w:lang w:val="en-US"/>
        </w:rPr>
        <w:t xml:space="preserve"> juga kami </w:t>
      </w:r>
      <w:proofErr w:type="spellStart"/>
      <w:r>
        <w:rPr>
          <w:rFonts w:ascii="Times New Roman" w:hAnsi="Times New Roman" w:cs="Times New Roman"/>
          <w:color w:val="24292F"/>
          <w:sz w:val="24"/>
          <w:szCs w:val="24"/>
          <w:shd w:val="clear" w:color="auto" w:fill="FFFFFF"/>
          <w:lang w:val="en-US"/>
        </w:rPr>
        <w:t>ajukan</w:t>
      </w:r>
      <w:proofErr w:type="spellEnd"/>
      <w:r>
        <w:rPr>
          <w:rFonts w:ascii="Times New Roman" w:hAnsi="Times New Roman" w:cs="Times New Roman"/>
          <w:color w:val="24292F"/>
          <w:sz w:val="24"/>
          <w:szCs w:val="24"/>
          <w:shd w:val="clear" w:color="auto" w:fill="FFFFFF"/>
          <w:lang w:val="en-US"/>
        </w:rPr>
        <w:t xml:space="preserve"> </w:t>
      </w:r>
      <w:proofErr w:type="spellStart"/>
      <w:r>
        <w:rPr>
          <w:rFonts w:ascii="Times New Roman" w:hAnsi="Times New Roman" w:cs="Times New Roman"/>
          <w:color w:val="24292F"/>
          <w:sz w:val="24"/>
          <w:szCs w:val="24"/>
          <w:shd w:val="clear" w:color="auto" w:fill="FFFFFF"/>
          <w:lang w:val="en-US"/>
        </w:rPr>
        <w:t>kepada</w:t>
      </w:r>
      <w:proofErr w:type="spellEnd"/>
      <w:r>
        <w:rPr>
          <w:rFonts w:ascii="Times New Roman" w:hAnsi="Times New Roman" w:cs="Times New Roman"/>
          <w:color w:val="24292F"/>
          <w:sz w:val="24"/>
          <w:szCs w:val="24"/>
          <w:shd w:val="clear" w:color="auto" w:fill="FFFFFF"/>
          <w:lang w:val="en-US"/>
        </w:rPr>
        <w:t xml:space="preserve"> mentor kami </w:t>
      </w:r>
      <w:proofErr w:type="spellStart"/>
      <w:r>
        <w:rPr>
          <w:rFonts w:ascii="Times New Roman" w:hAnsi="Times New Roman" w:cs="Times New Roman"/>
          <w:color w:val="24292F"/>
          <w:sz w:val="24"/>
          <w:szCs w:val="24"/>
          <w:shd w:val="clear" w:color="auto" w:fill="FFFFFF"/>
          <w:lang w:val="en-US"/>
        </w:rPr>
        <w:t>untuk</w:t>
      </w:r>
      <w:proofErr w:type="spellEnd"/>
      <w:r>
        <w:rPr>
          <w:rFonts w:ascii="Times New Roman" w:hAnsi="Times New Roman" w:cs="Times New Roman"/>
          <w:color w:val="24292F"/>
          <w:sz w:val="24"/>
          <w:szCs w:val="24"/>
          <w:shd w:val="clear" w:color="auto" w:fill="FFFFFF"/>
          <w:lang w:val="en-US"/>
        </w:rPr>
        <w:t xml:space="preserve"> </w:t>
      </w:r>
      <w:proofErr w:type="spellStart"/>
      <w:r>
        <w:rPr>
          <w:rFonts w:ascii="Times New Roman" w:hAnsi="Times New Roman" w:cs="Times New Roman"/>
          <w:color w:val="24292F"/>
          <w:sz w:val="24"/>
          <w:szCs w:val="24"/>
          <w:shd w:val="clear" w:color="auto" w:fill="FFFFFF"/>
          <w:lang w:val="en-US"/>
        </w:rPr>
        <w:t>memberikan</w:t>
      </w:r>
      <w:proofErr w:type="spellEnd"/>
      <w:r>
        <w:rPr>
          <w:rFonts w:ascii="Times New Roman" w:hAnsi="Times New Roman" w:cs="Times New Roman"/>
          <w:color w:val="24292F"/>
          <w:sz w:val="24"/>
          <w:szCs w:val="24"/>
          <w:shd w:val="clear" w:color="auto" w:fill="FFFFFF"/>
          <w:lang w:val="en-US"/>
        </w:rPr>
        <w:t xml:space="preserve"> </w:t>
      </w:r>
      <w:proofErr w:type="spellStart"/>
      <w:r>
        <w:rPr>
          <w:rFonts w:ascii="Times New Roman" w:hAnsi="Times New Roman" w:cs="Times New Roman"/>
          <w:color w:val="24292F"/>
          <w:sz w:val="24"/>
          <w:szCs w:val="24"/>
          <w:shd w:val="clear" w:color="auto" w:fill="FFFFFF"/>
          <w:lang w:val="en-US"/>
        </w:rPr>
        <w:t>solusi</w:t>
      </w:r>
      <w:proofErr w:type="spellEnd"/>
      <w:r>
        <w:rPr>
          <w:rFonts w:ascii="Times New Roman" w:hAnsi="Times New Roman" w:cs="Times New Roman"/>
          <w:color w:val="24292F"/>
          <w:sz w:val="24"/>
          <w:szCs w:val="24"/>
          <w:shd w:val="clear" w:color="auto" w:fill="FFFFFF"/>
          <w:lang w:val="en-US"/>
        </w:rPr>
        <w:t xml:space="preserve"> </w:t>
      </w:r>
      <w:proofErr w:type="spellStart"/>
      <w:r>
        <w:rPr>
          <w:rFonts w:ascii="Times New Roman" w:hAnsi="Times New Roman" w:cs="Times New Roman"/>
          <w:color w:val="24292F"/>
          <w:sz w:val="24"/>
          <w:szCs w:val="24"/>
          <w:shd w:val="clear" w:color="auto" w:fill="FFFFFF"/>
          <w:lang w:val="en-US"/>
        </w:rPr>
        <w:t>terbaik</w:t>
      </w:r>
      <w:proofErr w:type="spellEnd"/>
      <w:r>
        <w:rPr>
          <w:rFonts w:ascii="Times New Roman" w:hAnsi="Times New Roman" w:cs="Times New Roman"/>
          <w:color w:val="24292F"/>
          <w:sz w:val="24"/>
          <w:szCs w:val="24"/>
          <w:shd w:val="clear" w:color="auto" w:fill="FFFFFF"/>
          <w:lang w:val="en-US"/>
        </w:rPr>
        <w:t>.</w:t>
      </w:r>
    </w:p>
    <w:p w14:paraId="4B60B632" w14:textId="583A7D6B" w:rsidR="000268DD" w:rsidRPr="00E31C6F" w:rsidRDefault="000268DD" w:rsidP="00D576D3">
      <w:pPr>
        <w:spacing w:after="0" w:line="240" w:lineRule="auto"/>
        <w:rPr>
          <w:rFonts w:ascii="Times New Roman" w:eastAsia="Times New Roman" w:hAnsi="Times New Roman" w:cs="Times New Roman"/>
          <w:b/>
          <w:bCs/>
          <w:sz w:val="24"/>
          <w:szCs w:val="24"/>
          <w:lang w:eastAsia="id-ID"/>
        </w:rPr>
      </w:pPr>
    </w:p>
    <w:p w14:paraId="56EA693B" w14:textId="4B2C8DBB" w:rsidR="000268DD" w:rsidRPr="00E31C6F" w:rsidRDefault="000268DD" w:rsidP="00D576D3">
      <w:pPr>
        <w:spacing w:after="0" w:line="240" w:lineRule="auto"/>
        <w:rPr>
          <w:rFonts w:ascii="Times New Roman" w:eastAsia="Times New Roman" w:hAnsi="Times New Roman" w:cs="Times New Roman"/>
          <w:b/>
          <w:bCs/>
          <w:sz w:val="24"/>
          <w:szCs w:val="24"/>
          <w:lang w:eastAsia="id-ID"/>
        </w:rPr>
      </w:pPr>
      <w:r w:rsidRPr="00E31C6F">
        <w:rPr>
          <w:rFonts w:ascii="Times New Roman" w:eastAsia="Times New Roman" w:hAnsi="Times New Roman" w:cs="Times New Roman"/>
          <w:b/>
          <w:bCs/>
          <w:sz w:val="24"/>
          <w:szCs w:val="24"/>
          <w:lang w:eastAsia="id-ID"/>
        </w:rPr>
        <w:lastRenderedPageBreak/>
        <w:t>Kesimpulan</w:t>
      </w:r>
    </w:p>
    <w:p w14:paraId="07462B6F" w14:textId="29FCF567" w:rsidR="000268DD" w:rsidRPr="00E31C6F" w:rsidRDefault="000268DD" w:rsidP="00D576D3">
      <w:pPr>
        <w:spacing w:after="0" w:line="240" w:lineRule="auto"/>
        <w:rPr>
          <w:rFonts w:ascii="Times New Roman" w:eastAsia="Times New Roman" w:hAnsi="Times New Roman" w:cs="Times New Roman"/>
          <w:b/>
          <w:bCs/>
          <w:sz w:val="24"/>
          <w:szCs w:val="24"/>
          <w:lang w:eastAsia="id-ID"/>
        </w:rPr>
      </w:pPr>
    </w:p>
    <w:p w14:paraId="25DFF44C" w14:textId="68CA9653" w:rsidR="00C45F36" w:rsidRPr="00741BAD" w:rsidRDefault="00741BAD" w:rsidP="002003E5">
      <w:pPr>
        <w:spacing w:after="0" w:line="360" w:lineRule="auto"/>
        <w:jc w:val="both"/>
        <w:rPr>
          <w:rFonts w:ascii="Times New Roman" w:eastAsia="Times New Roman" w:hAnsi="Times New Roman" w:cs="Times New Roman"/>
          <w:sz w:val="24"/>
          <w:szCs w:val="24"/>
          <w:lang w:val="en-US" w:eastAsia="id-ID"/>
        </w:rPr>
      </w:pPr>
      <w:proofErr w:type="spellStart"/>
      <w:r>
        <w:rPr>
          <w:rFonts w:ascii="Times New Roman" w:eastAsia="Times New Roman" w:hAnsi="Times New Roman" w:cs="Times New Roman"/>
          <w:sz w:val="24"/>
          <w:szCs w:val="24"/>
          <w:lang w:val="en-US" w:eastAsia="id-ID"/>
        </w:rPr>
        <w:t>Aplikasi</w:t>
      </w:r>
      <w:proofErr w:type="spellEnd"/>
      <w:r>
        <w:rPr>
          <w:rFonts w:ascii="Times New Roman" w:eastAsia="Times New Roman" w:hAnsi="Times New Roman" w:cs="Times New Roman"/>
          <w:sz w:val="24"/>
          <w:szCs w:val="24"/>
          <w:lang w:val="en-US" w:eastAsia="id-ID"/>
        </w:rPr>
        <w:t xml:space="preserve"> </w:t>
      </w:r>
      <w:proofErr w:type="spellStart"/>
      <w:r>
        <w:rPr>
          <w:rFonts w:ascii="Times New Roman" w:eastAsia="Times New Roman" w:hAnsi="Times New Roman" w:cs="Times New Roman"/>
          <w:sz w:val="24"/>
          <w:szCs w:val="24"/>
          <w:lang w:val="en-US" w:eastAsia="id-ID"/>
        </w:rPr>
        <w:t>ini</w:t>
      </w:r>
      <w:proofErr w:type="spellEnd"/>
      <w:r>
        <w:rPr>
          <w:rFonts w:ascii="Times New Roman" w:eastAsia="Times New Roman" w:hAnsi="Times New Roman" w:cs="Times New Roman"/>
          <w:sz w:val="24"/>
          <w:szCs w:val="24"/>
          <w:lang w:val="en-US" w:eastAsia="id-ID"/>
        </w:rPr>
        <w:t xml:space="preserve"> </w:t>
      </w:r>
      <w:proofErr w:type="spellStart"/>
      <w:r>
        <w:rPr>
          <w:rFonts w:ascii="Times New Roman" w:eastAsia="Times New Roman" w:hAnsi="Times New Roman" w:cs="Times New Roman"/>
          <w:sz w:val="24"/>
          <w:szCs w:val="24"/>
          <w:lang w:val="en-US" w:eastAsia="id-ID"/>
        </w:rPr>
        <w:t>dapat</w:t>
      </w:r>
      <w:proofErr w:type="spellEnd"/>
      <w:r>
        <w:rPr>
          <w:rFonts w:ascii="Times New Roman" w:eastAsia="Times New Roman" w:hAnsi="Times New Roman" w:cs="Times New Roman"/>
          <w:sz w:val="24"/>
          <w:szCs w:val="24"/>
          <w:lang w:val="en-US" w:eastAsia="id-ID"/>
        </w:rPr>
        <w:t xml:space="preserve"> </w:t>
      </w:r>
      <w:proofErr w:type="spellStart"/>
      <w:r>
        <w:rPr>
          <w:rFonts w:ascii="Times New Roman" w:eastAsia="Times New Roman" w:hAnsi="Times New Roman" w:cs="Times New Roman"/>
          <w:sz w:val="24"/>
          <w:szCs w:val="24"/>
          <w:lang w:val="en-US" w:eastAsia="id-ID"/>
        </w:rPr>
        <w:t>berjalan</w:t>
      </w:r>
      <w:proofErr w:type="spellEnd"/>
      <w:r>
        <w:rPr>
          <w:rFonts w:ascii="Times New Roman" w:eastAsia="Times New Roman" w:hAnsi="Times New Roman" w:cs="Times New Roman"/>
          <w:sz w:val="24"/>
          <w:szCs w:val="24"/>
          <w:lang w:val="en-US" w:eastAsia="id-ID"/>
        </w:rPr>
        <w:t xml:space="preserve"> </w:t>
      </w:r>
      <w:proofErr w:type="spellStart"/>
      <w:r>
        <w:rPr>
          <w:rFonts w:ascii="Times New Roman" w:eastAsia="Times New Roman" w:hAnsi="Times New Roman" w:cs="Times New Roman"/>
          <w:sz w:val="24"/>
          <w:szCs w:val="24"/>
          <w:lang w:val="en-US" w:eastAsia="id-ID"/>
        </w:rPr>
        <w:t>sesuai</w:t>
      </w:r>
      <w:proofErr w:type="spellEnd"/>
      <w:r>
        <w:rPr>
          <w:rFonts w:ascii="Times New Roman" w:eastAsia="Times New Roman" w:hAnsi="Times New Roman" w:cs="Times New Roman"/>
          <w:sz w:val="24"/>
          <w:szCs w:val="24"/>
          <w:lang w:val="en-US" w:eastAsia="id-ID"/>
        </w:rPr>
        <w:t xml:space="preserve"> </w:t>
      </w:r>
      <w:proofErr w:type="spellStart"/>
      <w:r>
        <w:rPr>
          <w:rFonts w:ascii="Times New Roman" w:eastAsia="Times New Roman" w:hAnsi="Times New Roman" w:cs="Times New Roman"/>
          <w:sz w:val="24"/>
          <w:szCs w:val="24"/>
          <w:lang w:val="en-US" w:eastAsia="id-ID"/>
        </w:rPr>
        <w:t>dengan</w:t>
      </w:r>
      <w:proofErr w:type="spellEnd"/>
      <w:r>
        <w:rPr>
          <w:rFonts w:ascii="Times New Roman" w:eastAsia="Times New Roman" w:hAnsi="Times New Roman" w:cs="Times New Roman"/>
          <w:sz w:val="24"/>
          <w:szCs w:val="24"/>
          <w:lang w:val="en-US" w:eastAsia="id-ID"/>
        </w:rPr>
        <w:t xml:space="preserve"> yang </w:t>
      </w:r>
      <w:proofErr w:type="spellStart"/>
      <w:r>
        <w:rPr>
          <w:rFonts w:ascii="Times New Roman" w:eastAsia="Times New Roman" w:hAnsi="Times New Roman" w:cs="Times New Roman"/>
          <w:sz w:val="24"/>
          <w:szCs w:val="24"/>
          <w:lang w:val="en-US" w:eastAsia="id-ID"/>
        </w:rPr>
        <w:t>diharapkan</w:t>
      </w:r>
      <w:proofErr w:type="spellEnd"/>
      <w:r>
        <w:rPr>
          <w:rFonts w:ascii="Times New Roman" w:eastAsia="Times New Roman" w:hAnsi="Times New Roman" w:cs="Times New Roman"/>
          <w:sz w:val="24"/>
          <w:szCs w:val="24"/>
          <w:lang w:val="en-US" w:eastAsia="id-ID"/>
        </w:rPr>
        <w:t xml:space="preserve">, </w:t>
      </w:r>
      <w:proofErr w:type="spellStart"/>
      <w:r>
        <w:rPr>
          <w:rFonts w:ascii="Times New Roman" w:eastAsia="Times New Roman" w:hAnsi="Times New Roman" w:cs="Times New Roman"/>
          <w:sz w:val="24"/>
          <w:szCs w:val="24"/>
          <w:lang w:val="en-US" w:eastAsia="id-ID"/>
        </w:rPr>
        <w:t>ada</w:t>
      </w:r>
      <w:proofErr w:type="spellEnd"/>
      <w:r>
        <w:rPr>
          <w:rFonts w:ascii="Times New Roman" w:eastAsia="Times New Roman" w:hAnsi="Times New Roman" w:cs="Times New Roman"/>
          <w:sz w:val="24"/>
          <w:szCs w:val="24"/>
          <w:lang w:val="en-US" w:eastAsia="id-ID"/>
        </w:rPr>
        <w:t xml:space="preserve"> </w:t>
      </w:r>
      <w:proofErr w:type="spellStart"/>
      <w:r>
        <w:rPr>
          <w:rFonts w:ascii="Times New Roman" w:eastAsia="Times New Roman" w:hAnsi="Times New Roman" w:cs="Times New Roman"/>
          <w:sz w:val="24"/>
          <w:szCs w:val="24"/>
          <w:lang w:val="en-US" w:eastAsia="id-ID"/>
        </w:rPr>
        <w:t>beberapa</w:t>
      </w:r>
      <w:proofErr w:type="spellEnd"/>
      <w:r>
        <w:rPr>
          <w:rFonts w:ascii="Times New Roman" w:eastAsia="Times New Roman" w:hAnsi="Times New Roman" w:cs="Times New Roman"/>
          <w:sz w:val="24"/>
          <w:szCs w:val="24"/>
          <w:lang w:val="en-US" w:eastAsia="id-ID"/>
        </w:rPr>
        <w:t xml:space="preserve"> </w:t>
      </w:r>
      <w:proofErr w:type="spellStart"/>
      <w:r>
        <w:rPr>
          <w:rFonts w:ascii="Times New Roman" w:eastAsia="Times New Roman" w:hAnsi="Times New Roman" w:cs="Times New Roman"/>
          <w:sz w:val="24"/>
          <w:szCs w:val="24"/>
          <w:lang w:val="en-US" w:eastAsia="id-ID"/>
        </w:rPr>
        <w:t>fitur</w:t>
      </w:r>
      <w:proofErr w:type="spellEnd"/>
      <w:r>
        <w:rPr>
          <w:rFonts w:ascii="Times New Roman" w:eastAsia="Times New Roman" w:hAnsi="Times New Roman" w:cs="Times New Roman"/>
          <w:sz w:val="24"/>
          <w:szCs w:val="24"/>
          <w:lang w:val="en-US" w:eastAsia="id-ID"/>
        </w:rPr>
        <w:t xml:space="preserve"> </w:t>
      </w:r>
      <w:proofErr w:type="spellStart"/>
      <w:r>
        <w:rPr>
          <w:rFonts w:ascii="Times New Roman" w:eastAsia="Times New Roman" w:hAnsi="Times New Roman" w:cs="Times New Roman"/>
          <w:sz w:val="24"/>
          <w:szCs w:val="24"/>
          <w:lang w:val="en-US" w:eastAsia="id-ID"/>
        </w:rPr>
        <w:t>utama</w:t>
      </w:r>
      <w:proofErr w:type="spellEnd"/>
      <w:r>
        <w:rPr>
          <w:rFonts w:ascii="Times New Roman" w:eastAsia="Times New Roman" w:hAnsi="Times New Roman" w:cs="Times New Roman"/>
          <w:sz w:val="24"/>
          <w:szCs w:val="24"/>
          <w:lang w:val="en-US" w:eastAsia="id-ID"/>
        </w:rPr>
        <w:t xml:space="preserve"> pada </w:t>
      </w:r>
      <w:proofErr w:type="spellStart"/>
      <w:r>
        <w:rPr>
          <w:rFonts w:ascii="Times New Roman" w:eastAsia="Times New Roman" w:hAnsi="Times New Roman" w:cs="Times New Roman"/>
          <w:sz w:val="24"/>
          <w:szCs w:val="24"/>
          <w:lang w:val="en-US" w:eastAsia="id-ID"/>
        </w:rPr>
        <w:t>aplikasi</w:t>
      </w:r>
      <w:proofErr w:type="spellEnd"/>
      <w:r>
        <w:rPr>
          <w:rFonts w:ascii="Times New Roman" w:eastAsia="Times New Roman" w:hAnsi="Times New Roman" w:cs="Times New Roman"/>
          <w:sz w:val="24"/>
          <w:szCs w:val="24"/>
          <w:lang w:val="en-US" w:eastAsia="id-ID"/>
        </w:rPr>
        <w:t xml:space="preserve"> </w:t>
      </w:r>
      <w:proofErr w:type="spellStart"/>
      <w:r>
        <w:rPr>
          <w:rFonts w:ascii="Times New Roman" w:eastAsia="Times New Roman" w:hAnsi="Times New Roman" w:cs="Times New Roman"/>
          <w:sz w:val="24"/>
          <w:szCs w:val="24"/>
          <w:lang w:val="en-US" w:eastAsia="id-ID"/>
        </w:rPr>
        <w:t>ini</w:t>
      </w:r>
      <w:proofErr w:type="spellEnd"/>
      <w:r>
        <w:rPr>
          <w:rFonts w:ascii="Times New Roman" w:eastAsia="Times New Roman" w:hAnsi="Times New Roman" w:cs="Times New Roman"/>
          <w:sz w:val="24"/>
          <w:szCs w:val="24"/>
          <w:lang w:val="en-US" w:eastAsia="id-ID"/>
        </w:rPr>
        <w:t xml:space="preserve"> </w:t>
      </w:r>
      <w:proofErr w:type="spellStart"/>
      <w:r>
        <w:rPr>
          <w:rFonts w:ascii="Times New Roman" w:eastAsia="Times New Roman" w:hAnsi="Times New Roman" w:cs="Times New Roman"/>
          <w:sz w:val="24"/>
          <w:szCs w:val="24"/>
          <w:lang w:val="en-US" w:eastAsia="id-ID"/>
        </w:rPr>
        <w:t>yaitu</w:t>
      </w:r>
      <w:proofErr w:type="spellEnd"/>
      <w:r>
        <w:rPr>
          <w:rFonts w:ascii="Times New Roman" w:eastAsia="Times New Roman" w:hAnsi="Times New Roman" w:cs="Times New Roman"/>
          <w:sz w:val="24"/>
          <w:szCs w:val="24"/>
          <w:lang w:val="en-US" w:eastAsia="id-ID"/>
        </w:rPr>
        <w:t xml:space="preserve"> </w:t>
      </w:r>
      <w:proofErr w:type="spellStart"/>
      <w:r>
        <w:rPr>
          <w:rFonts w:ascii="Times New Roman" w:eastAsia="Times New Roman" w:hAnsi="Times New Roman" w:cs="Times New Roman"/>
          <w:sz w:val="24"/>
          <w:szCs w:val="24"/>
          <w:lang w:val="en-US" w:eastAsia="id-ID"/>
        </w:rPr>
        <w:t>presensi</w:t>
      </w:r>
      <w:proofErr w:type="spellEnd"/>
      <w:r>
        <w:rPr>
          <w:rFonts w:ascii="Times New Roman" w:eastAsia="Times New Roman" w:hAnsi="Times New Roman" w:cs="Times New Roman"/>
          <w:sz w:val="24"/>
          <w:szCs w:val="24"/>
          <w:lang w:val="en-US" w:eastAsia="id-ID"/>
        </w:rPr>
        <w:t xml:space="preserve">, </w:t>
      </w:r>
      <w:proofErr w:type="spellStart"/>
      <w:r>
        <w:rPr>
          <w:rFonts w:ascii="Times New Roman" w:eastAsia="Times New Roman" w:hAnsi="Times New Roman" w:cs="Times New Roman"/>
          <w:sz w:val="24"/>
          <w:szCs w:val="24"/>
          <w:lang w:val="en-US" w:eastAsia="id-ID"/>
        </w:rPr>
        <w:t>fitur</w:t>
      </w:r>
      <w:proofErr w:type="spellEnd"/>
      <w:r>
        <w:rPr>
          <w:rFonts w:ascii="Times New Roman" w:eastAsia="Times New Roman" w:hAnsi="Times New Roman" w:cs="Times New Roman"/>
          <w:sz w:val="24"/>
          <w:szCs w:val="24"/>
          <w:lang w:val="en-US" w:eastAsia="id-ID"/>
        </w:rPr>
        <w:t xml:space="preserve"> </w:t>
      </w:r>
      <w:proofErr w:type="spellStart"/>
      <w:r>
        <w:rPr>
          <w:rFonts w:ascii="Times New Roman" w:eastAsia="Times New Roman" w:hAnsi="Times New Roman" w:cs="Times New Roman"/>
          <w:sz w:val="24"/>
          <w:szCs w:val="24"/>
          <w:lang w:val="en-US" w:eastAsia="id-ID"/>
        </w:rPr>
        <w:t>ini</w:t>
      </w:r>
      <w:proofErr w:type="spellEnd"/>
      <w:r>
        <w:rPr>
          <w:rFonts w:ascii="Times New Roman" w:eastAsia="Times New Roman" w:hAnsi="Times New Roman" w:cs="Times New Roman"/>
          <w:sz w:val="24"/>
          <w:szCs w:val="24"/>
          <w:lang w:val="en-US" w:eastAsia="id-ID"/>
        </w:rPr>
        <w:t xml:space="preserve"> </w:t>
      </w:r>
      <w:proofErr w:type="spellStart"/>
      <w:r>
        <w:rPr>
          <w:rFonts w:ascii="Times New Roman" w:eastAsia="Times New Roman" w:hAnsi="Times New Roman" w:cs="Times New Roman"/>
          <w:sz w:val="24"/>
          <w:szCs w:val="24"/>
          <w:lang w:val="en-US" w:eastAsia="id-ID"/>
        </w:rPr>
        <w:t>hanya</w:t>
      </w:r>
      <w:proofErr w:type="spellEnd"/>
      <w:r>
        <w:rPr>
          <w:rFonts w:ascii="Times New Roman" w:eastAsia="Times New Roman" w:hAnsi="Times New Roman" w:cs="Times New Roman"/>
          <w:sz w:val="24"/>
          <w:szCs w:val="24"/>
          <w:lang w:val="en-US" w:eastAsia="id-ID"/>
        </w:rPr>
        <w:t xml:space="preserve"> </w:t>
      </w:r>
      <w:proofErr w:type="spellStart"/>
      <w:r>
        <w:rPr>
          <w:rFonts w:ascii="Times New Roman" w:eastAsia="Times New Roman" w:hAnsi="Times New Roman" w:cs="Times New Roman"/>
          <w:sz w:val="24"/>
          <w:szCs w:val="24"/>
          <w:lang w:val="en-US" w:eastAsia="id-ID"/>
        </w:rPr>
        <w:t>dapat</w:t>
      </w:r>
      <w:proofErr w:type="spellEnd"/>
      <w:r>
        <w:rPr>
          <w:rFonts w:ascii="Times New Roman" w:eastAsia="Times New Roman" w:hAnsi="Times New Roman" w:cs="Times New Roman"/>
          <w:sz w:val="24"/>
          <w:szCs w:val="24"/>
          <w:lang w:val="en-US" w:eastAsia="id-ID"/>
        </w:rPr>
        <w:t xml:space="preserve"> </w:t>
      </w:r>
      <w:proofErr w:type="spellStart"/>
      <w:r>
        <w:rPr>
          <w:rFonts w:ascii="Times New Roman" w:eastAsia="Times New Roman" w:hAnsi="Times New Roman" w:cs="Times New Roman"/>
          <w:sz w:val="24"/>
          <w:szCs w:val="24"/>
          <w:lang w:val="en-US" w:eastAsia="id-ID"/>
        </w:rPr>
        <w:t>berjalan</w:t>
      </w:r>
      <w:proofErr w:type="spellEnd"/>
      <w:r>
        <w:rPr>
          <w:rFonts w:ascii="Times New Roman" w:eastAsia="Times New Roman" w:hAnsi="Times New Roman" w:cs="Times New Roman"/>
          <w:sz w:val="24"/>
          <w:szCs w:val="24"/>
          <w:lang w:val="en-US" w:eastAsia="id-ID"/>
        </w:rPr>
        <w:t xml:space="preserve"> </w:t>
      </w:r>
      <w:proofErr w:type="spellStart"/>
      <w:r>
        <w:rPr>
          <w:rFonts w:ascii="Times New Roman" w:eastAsia="Times New Roman" w:hAnsi="Times New Roman" w:cs="Times New Roman"/>
          <w:sz w:val="24"/>
          <w:szCs w:val="24"/>
          <w:lang w:val="en-US" w:eastAsia="id-ID"/>
        </w:rPr>
        <w:t>jika</w:t>
      </w:r>
      <w:proofErr w:type="spellEnd"/>
      <w:r>
        <w:rPr>
          <w:rFonts w:ascii="Times New Roman" w:eastAsia="Times New Roman" w:hAnsi="Times New Roman" w:cs="Times New Roman"/>
          <w:sz w:val="24"/>
          <w:szCs w:val="24"/>
          <w:lang w:val="en-US" w:eastAsia="id-ID"/>
        </w:rPr>
        <w:t xml:space="preserve"> user </w:t>
      </w:r>
      <w:proofErr w:type="spellStart"/>
      <w:r>
        <w:rPr>
          <w:rFonts w:ascii="Times New Roman" w:eastAsia="Times New Roman" w:hAnsi="Times New Roman" w:cs="Times New Roman"/>
          <w:sz w:val="24"/>
          <w:szCs w:val="24"/>
          <w:lang w:val="en-US" w:eastAsia="id-ID"/>
        </w:rPr>
        <w:t>mengizinkan</w:t>
      </w:r>
      <w:proofErr w:type="spellEnd"/>
      <w:r>
        <w:rPr>
          <w:rFonts w:ascii="Times New Roman" w:eastAsia="Times New Roman" w:hAnsi="Times New Roman" w:cs="Times New Roman"/>
          <w:sz w:val="24"/>
          <w:szCs w:val="24"/>
          <w:lang w:val="en-US" w:eastAsia="id-ID"/>
        </w:rPr>
        <w:t xml:space="preserve"> </w:t>
      </w:r>
      <w:proofErr w:type="spellStart"/>
      <w:r>
        <w:rPr>
          <w:rFonts w:ascii="Times New Roman" w:eastAsia="Times New Roman" w:hAnsi="Times New Roman" w:cs="Times New Roman"/>
          <w:sz w:val="24"/>
          <w:szCs w:val="24"/>
          <w:lang w:val="en-US" w:eastAsia="id-ID"/>
        </w:rPr>
        <w:t>layanan</w:t>
      </w:r>
      <w:proofErr w:type="spellEnd"/>
      <w:r>
        <w:rPr>
          <w:rFonts w:ascii="Times New Roman" w:eastAsia="Times New Roman" w:hAnsi="Times New Roman" w:cs="Times New Roman"/>
          <w:sz w:val="24"/>
          <w:szCs w:val="24"/>
          <w:lang w:val="en-US" w:eastAsia="id-ID"/>
        </w:rPr>
        <w:t xml:space="preserve"> </w:t>
      </w:r>
      <w:proofErr w:type="spellStart"/>
      <w:r>
        <w:rPr>
          <w:rFonts w:ascii="Times New Roman" w:eastAsia="Times New Roman" w:hAnsi="Times New Roman" w:cs="Times New Roman"/>
          <w:sz w:val="24"/>
          <w:szCs w:val="24"/>
          <w:lang w:val="en-US" w:eastAsia="id-ID"/>
        </w:rPr>
        <w:t>lokasi</w:t>
      </w:r>
      <w:proofErr w:type="spellEnd"/>
      <w:r>
        <w:rPr>
          <w:rFonts w:ascii="Times New Roman" w:eastAsia="Times New Roman" w:hAnsi="Times New Roman" w:cs="Times New Roman"/>
          <w:sz w:val="24"/>
          <w:szCs w:val="24"/>
          <w:lang w:val="en-US" w:eastAsia="id-ID"/>
        </w:rPr>
        <w:t xml:space="preserve"> dan internet, </w:t>
      </w:r>
      <w:proofErr w:type="spellStart"/>
      <w:r>
        <w:rPr>
          <w:rFonts w:ascii="Times New Roman" w:eastAsia="Times New Roman" w:hAnsi="Times New Roman" w:cs="Times New Roman"/>
          <w:sz w:val="24"/>
          <w:szCs w:val="24"/>
          <w:lang w:val="en-US" w:eastAsia="id-ID"/>
        </w:rPr>
        <w:t>setelah</w:t>
      </w:r>
      <w:proofErr w:type="spellEnd"/>
      <w:r>
        <w:rPr>
          <w:rFonts w:ascii="Times New Roman" w:eastAsia="Times New Roman" w:hAnsi="Times New Roman" w:cs="Times New Roman"/>
          <w:sz w:val="24"/>
          <w:szCs w:val="24"/>
          <w:lang w:val="en-US" w:eastAsia="id-ID"/>
        </w:rPr>
        <w:t xml:space="preserve"> </w:t>
      </w:r>
      <w:proofErr w:type="spellStart"/>
      <w:r>
        <w:rPr>
          <w:rFonts w:ascii="Times New Roman" w:eastAsia="Times New Roman" w:hAnsi="Times New Roman" w:cs="Times New Roman"/>
          <w:sz w:val="24"/>
          <w:szCs w:val="24"/>
          <w:lang w:val="en-US" w:eastAsia="id-ID"/>
        </w:rPr>
        <w:t>semua</w:t>
      </w:r>
      <w:proofErr w:type="spellEnd"/>
      <w:r>
        <w:rPr>
          <w:rFonts w:ascii="Times New Roman" w:eastAsia="Times New Roman" w:hAnsi="Times New Roman" w:cs="Times New Roman"/>
          <w:sz w:val="24"/>
          <w:szCs w:val="24"/>
          <w:lang w:val="en-US" w:eastAsia="id-ID"/>
        </w:rPr>
        <w:t xml:space="preserve"> </w:t>
      </w:r>
      <w:proofErr w:type="spellStart"/>
      <w:r>
        <w:rPr>
          <w:rFonts w:ascii="Times New Roman" w:eastAsia="Times New Roman" w:hAnsi="Times New Roman" w:cs="Times New Roman"/>
          <w:sz w:val="24"/>
          <w:szCs w:val="24"/>
          <w:lang w:val="en-US" w:eastAsia="id-ID"/>
        </w:rPr>
        <w:t>kondisi</w:t>
      </w:r>
      <w:proofErr w:type="spellEnd"/>
      <w:r>
        <w:rPr>
          <w:rFonts w:ascii="Times New Roman" w:eastAsia="Times New Roman" w:hAnsi="Times New Roman" w:cs="Times New Roman"/>
          <w:sz w:val="24"/>
          <w:szCs w:val="24"/>
          <w:lang w:val="en-US" w:eastAsia="id-ID"/>
        </w:rPr>
        <w:t xml:space="preserve"> </w:t>
      </w:r>
      <w:proofErr w:type="spellStart"/>
      <w:r>
        <w:rPr>
          <w:rFonts w:ascii="Times New Roman" w:eastAsia="Times New Roman" w:hAnsi="Times New Roman" w:cs="Times New Roman"/>
          <w:sz w:val="24"/>
          <w:szCs w:val="24"/>
          <w:lang w:val="en-US" w:eastAsia="id-ID"/>
        </w:rPr>
        <w:t>dalam</w:t>
      </w:r>
      <w:proofErr w:type="spellEnd"/>
      <w:r>
        <w:rPr>
          <w:rFonts w:ascii="Times New Roman" w:eastAsia="Times New Roman" w:hAnsi="Times New Roman" w:cs="Times New Roman"/>
          <w:sz w:val="24"/>
          <w:szCs w:val="24"/>
          <w:lang w:val="en-US" w:eastAsia="id-ID"/>
        </w:rPr>
        <w:t xml:space="preserve"> program </w:t>
      </w:r>
      <w:proofErr w:type="spellStart"/>
      <w:r>
        <w:rPr>
          <w:rFonts w:ascii="Times New Roman" w:eastAsia="Times New Roman" w:hAnsi="Times New Roman" w:cs="Times New Roman"/>
          <w:sz w:val="24"/>
          <w:szCs w:val="24"/>
          <w:lang w:val="en-US" w:eastAsia="id-ID"/>
        </w:rPr>
        <w:t>terpenuhi</w:t>
      </w:r>
      <w:proofErr w:type="spellEnd"/>
      <w:r>
        <w:rPr>
          <w:rFonts w:ascii="Times New Roman" w:eastAsia="Times New Roman" w:hAnsi="Times New Roman" w:cs="Times New Roman"/>
          <w:sz w:val="24"/>
          <w:szCs w:val="24"/>
          <w:lang w:val="en-US" w:eastAsia="id-ID"/>
        </w:rPr>
        <w:t xml:space="preserve">, </w:t>
      </w:r>
      <w:proofErr w:type="spellStart"/>
      <w:r>
        <w:rPr>
          <w:rFonts w:ascii="Times New Roman" w:eastAsia="Times New Roman" w:hAnsi="Times New Roman" w:cs="Times New Roman"/>
          <w:sz w:val="24"/>
          <w:szCs w:val="24"/>
          <w:lang w:val="en-US" w:eastAsia="id-ID"/>
        </w:rPr>
        <w:t>maka</w:t>
      </w:r>
      <w:proofErr w:type="spellEnd"/>
      <w:r>
        <w:rPr>
          <w:rFonts w:ascii="Times New Roman" w:eastAsia="Times New Roman" w:hAnsi="Times New Roman" w:cs="Times New Roman"/>
          <w:sz w:val="24"/>
          <w:szCs w:val="24"/>
          <w:lang w:val="en-US" w:eastAsia="id-ID"/>
        </w:rPr>
        <w:t xml:space="preserve"> user </w:t>
      </w:r>
      <w:proofErr w:type="spellStart"/>
      <w:r>
        <w:rPr>
          <w:rFonts w:ascii="Times New Roman" w:eastAsia="Times New Roman" w:hAnsi="Times New Roman" w:cs="Times New Roman"/>
          <w:sz w:val="24"/>
          <w:szCs w:val="24"/>
          <w:lang w:val="en-US" w:eastAsia="id-ID"/>
        </w:rPr>
        <w:t>dapat</w:t>
      </w:r>
      <w:proofErr w:type="spellEnd"/>
      <w:r>
        <w:rPr>
          <w:rFonts w:ascii="Times New Roman" w:eastAsia="Times New Roman" w:hAnsi="Times New Roman" w:cs="Times New Roman"/>
          <w:sz w:val="24"/>
          <w:szCs w:val="24"/>
          <w:lang w:val="en-US" w:eastAsia="id-ID"/>
        </w:rPr>
        <w:t xml:space="preserve"> </w:t>
      </w:r>
      <w:proofErr w:type="spellStart"/>
      <w:r>
        <w:rPr>
          <w:rFonts w:ascii="Times New Roman" w:eastAsia="Times New Roman" w:hAnsi="Times New Roman" w:cs="Times New Roman"/>
          <w:sz w:val="24"/>
          <w:szCs w:val="24"/>
          <w:lang w:val="en-US" w:eastAsia="id-ID"/>
        </w:rPr>
        <w:t>memasukan</w:t>
      </w:r>
      <w:proofErr w:type="spellEnd"/>
      <w:r>
        <w:rPr>
          <w:rFonts w:ascii="Times New Roman" w:eastAsia="Times New Roman" w:hAnsi="Times New Roman" w:cs="Times New Roman"/>
          <w:sz w:val="24"/>
          <w:szCs w:val="24"/>
          <w:lang w:val="en-US" w:eastAsia="id-ID"/>
        </w:rPr>
        <w:t xml:space="preserve"> </w:t>
      </w:r>
      <w:proofErr w:type="spellStart"/>
      <w:r>
        <w:rPr>
          <w:rFonts w:ascii="Times New Roman" w:eastAsia="Times New Roman" w:hAnsi="Times New Roman" w:cs="Times New Roman"/>
          <w:sz w:val="24"/>
          <w:szCs w:val="24"/>
          <w:lang w:val="en-US" w:eastAsia="id-ID"/>
        </w:rPr>
        <w:t>nama</w:t>
      </w:r>
      <w:proofErr w:type="spellEnd"/>
      <w:r>
        <w:rPr>
          <w:rFonts w:ascii="Times New Roman" w:eastAsia="Times New Roman" w:hAnsi="Times New Roman" w:cs="Times New Roman"/>
          <w:sz w:val="24"/>
          <w:szCs w:val="24"/>
          <w:lang w:val="en-US" w:eastAsia="id-ID"/>
        </w:rPr>
        <w:t xml:space="preserve"> dan </w:t>
      </w:r>
      <w:proofErr w:type="spellStart"/>
      <w:r>
        <w:rPr>
          <w:rFonts w:ascii="Times New Roman" w:eastAsia="Times New Roman" w:hAnsi="Times New Roman" w:cs="Times New Roman"/>
          <w:sz w:val="24"/>
          <w:szCs w:val="24"/>
          <w:lang w:val="en-US" w:eastAsia="id-ID"/>
        </w:rPr>
        <w:t>akan</w:t>
      </w:r>
      <w:proofErr w:type="spellEnd"/>
      <w:r>
        <w:rPr>
          <w:rFonts w:ascii="Times New Roman" w:eastAsia="Times New Roman" w:hAnsi="Times New Roman" w:cs="Times New Roman"/>
          <w:sz w:val="24"/>
          <w:szCs w:val="24"/>
          <w:lang w:val="en-US" w:eastAsia="id-ID"/>
        </w:rPr>
        <w:t xml:space="preserve"> </w:t>
      </w:r>
      <w:proofErr w:type="spellStart"/>
      <w:r>
        <w:rPr>
          <w:rFonts w:ascii="Times New Roman" w:eastAsia="Times New Roman" w:hAnsi="Times New Roman" w:cs="Times New Roman"/>
          <w:sz w:val="24"/>
          <w:szCs w:val="24"/>
          <w:lang w:val="en-US" w:eastAsia="id-ID"/>
        </w:rPr>
        <w:t>tercatat</w:t>
      </w:r>
      <w:proofErr w:type="spellEnd"/>
      <w:r>
        <w:rPr>
          <w:rFonts w:ascii="Times New Roman" w:eastAsia="Times New Roman" w:hAnsi="Times New Roman" w:cs="Times New Roman"/>
          <w:sz w:val="24"/>
          <w:szCs w:val="24"/>
          <w:lang w:val="en-US" w:eastAsia="id-ID"/>
        </w:rPr>
        <w:t xml:space="preserve"> </w:t>
      </w:r>
      <w:proofErr w:type="spellStart"/>
      <w:r>
        <w:rPr>
          <w:rFonts w:ascii="Times New Roman" w:eastAsia="Times New Roman" w:hAnsi="Times New Roman" w:cs="Times New Roman"/>
          <w:sz w:val="24"/>
          <w:szCs w:val="24"/>
          <w:lang w:val="en-US" w:eastAsia="id-ID"/>
        </w:rPr>
        <w:t>sebagai</w:t>
      </w:r>
      <w:proofErr w:type="spellEnd"/>
      <w:r>
        <w:rPr>
          <w:rFonts w:ascii="Times New Roman" w:eastAsia="Times New Roman" w:hAnsi="Times New Roman" w:cs="Times New Roman"/>
          <w:sz w:val="24"/>
          <w:szCs w:val="24"/>
          <w:lang w:val="en-US" w:eastAsia="id-ID"/>
        </w:rPr>
        <w:t xml:space="preserve"> </w:t>
      </w:r>
      <w:proofErr w:type="spellStart"/>
      <w:r>
        <w:rPr>
          <w:rFonts w:ascii="Times New Roman" w:eastAsia="Times New Roman" w:hAnsi="Times New Roman" w:cs="Times New Roman"/>
          <w:sz w:val="24"/>
          <w:szCs w:val="24"/>
          <w:lang w:val="en-US" w:eastAsia="id-ID"/>
        </w:rPr>
        <w:t>presensi</w:t>
      </w:r>
      <w:proofErr w:type="spellEnd"/>
      <w:r w:rsidR="00E920B6">
        <w:rPr>
          <w:rFonts w:ascii="Times New Roman" w:eastAsia="Times New Roman" w:hAnsi="Times New Roman" w:cs="Times New Roman"/>
          <w:sz w:val="24"/>
          <w:szCs w:val="24"/>
          <w:lang w:val="en-US" w:eastAsia="id-ID"/>
        </w:rPr>
        <w:t>.</w:t>
      </w:r>
    </w:p>
    <w:p w14:paraId="2B5E20FC" w14:textId="363D4811" w:rsidR="00D576D3" w:rsidRPr="00D576D3" w:rsidRDefault="00CF7610" w:rsidP="00D576D3">
      <w:pPr>
        <w:spacing w:before="280" w:after="80" w:line="240" w:lineRule="auto"/>
        <w:outlineLvl w:val="3"/>
        <w:rPr>
          <w:rFonts w:ascii="Times New Roman" w:eastAsia="Times New Roman" w:hAnsi="Times New Roman" w:cs="Times New Roman"/>
          <w:b/>
          <w:bCs/>
          <w:sz w:val="24"/>
          <w:szCs w:val="24"/>
          <w:lang w:eastAsia="id-ID"/>
        </w:rPr>
      </w:pPr>
      <w:r>
        <w:rPr>
          <w:rFonts w:ascii="Times New Roman" w:eastAsia="Times New Roman" w:hAnsi="Times New Roman" w:cs="Times New Roman"/>
          <w:b/>
          <w:bCs/>
          <w:noProof/>
          <w:color w:val="000000"/>
          <w:sz w:val="24"/>
          <w:szCs w:val="24"/>
          <w:lang w:eastAsia="id-ID"/>
        </w:rPr>
        <w:drawing>
          <wp:anchor distT="0" distB="0" distL="114300" distR="114300" simplePos="0" relativeHeight="251661312" behindDoc="0" locked="0" layoutInCell="1" allowOverlap="1" wp14:anchorId="6E5BC02B" wp14:editId="03597BB8">
            <wp:simplePos x="0" y="0"/>
            <wp:positionH relativeFrom="column">
              <wp:posOffset>3766820</wp:posOffset>
            </wp:positionH>
            <wp:positionV relativeFrom="paragraph">
              <wp:posOffset>538480</wp:posOffset>
            </wp:positionV>
            <wp:extent cx="1023620" cy="2159635"/>
            <wp:effectExtent l="0" t="0" r="508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23620" cy="2159635"/>
                    </a:xfrm>
                    <a:prstGeom prst="rect">
                      <a:avLst/>
                    </a:prstGeom>
                    <a:noFill/>
                    <a:ln>
                      <a:noFill/>
                    </a:ln>
                  </pic:spPr>
                </pic:pic>
              </a:graphicData>
            </a:graphic>
          </wp:anchor>
        </w:drawing>
      </w:r>
      <w:r w:rsidR="00B651F7">
        <w:rPr>
          <w:rFonts w:ascii="Times New Roman" w:eastAsia="Times New Roman" w:hAnsi="Times New Roman" w:cs="Times New Roman"/>
          <w:b/>
          <w:bCs/>
          <w:noProof/>
          <w:color w:val="000000"/>
          <w:sz w:val="24"/>
          <w:szCs w:val="24"/>
          <w:lang w:eastAsia="id-ID"/>
        </w:rPr>
        <w:drawing>
          <wp:anchor distT="0" distB="0" distL="114300" distR="114300" simplePos="0" relativeHeight="251660288" behindDoc="0" locked="0" layoutInCell="1" allowOverlap="1" wp14:anchorId="0F9924AF" wp14:editId="025A2283">
            <wp:simplePos x="0" y="0"/>
            <wp:positionH relativeFrom="column">
              <wp:posOffset>2541270</wp:posOffset>
            </wp:positionH>
            <wp:positionV relativeFrom="paragraph">
              <wp:posOffset>538884</wp:posOffset>
            </wp:positionV>
            <wp:extent cx="1040765" cy="2159635"/>
            <wp:effectExtent l="0" t="0" r="6985"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40765" cy="2159635"/>
                    </a:xfrm>
                    <a:prstGeom prst="rect">
                      <a:avLst/>
                    </a:prstGeom>
                    <a:noFill/>
                    <a:ln>
                      <a:noFill/>
                    </a:ln>
                  </pic:spPr>
                </pic:pic>
              </a:graphicData>
            </a:graphic>
          </wp:anchor>
        </w:drawing>
      </w:r>
      <w:r w:rsidR="006E6A12">
        <w:rPr>
          <w:rFonts w:ascii="Times New Roman" w:eastAsia="Times New Roman" w:hAnsi="Times New Roman" w:cs="Times New Roman"/>
          <w:b/>
          <w:bCs/>
          <w:noProof/>
          <w:sz w:val="24"/>
          <w:szCs w:val="24"/>
          <w:lang w:eastAsia="id-ID"/>
        </w:rPr>
        <w:drawing>
          <wp:anchor distT="0" distB="0" distL="114300" distR="114300" simplePos="0" relativeHeight="251659264" behindDoc="0" locked="0" layoutInCell="1" allowOverlap="1" wp14:anchorId="6B981F74" wp14:editId="43EA253D">
            <wp:simplePos x="0" y="0"/>
            <wp:positionH relativeFrom="column">
              <wp:posOffset>1280160</wp:posOffset>
            </wp:positionH>
            <wp:positionV relativeFrom="paragraph">
              <wp:posOffset>539115</wp:posOffset>
            </wp:positionV>
            <wp:extent cx="1057910" cy="2159635"/>
            <wp:effectExtent l="0" t="0" r="889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57910" cy="2159635"/>
                    </a:xfrm>
                    <a:prstGeom prst="rect">
                      <a:avLst/>
                    </a:prstGeom>
                  </pic:spPr>
                </pic:pic>
              </a:graphicData>
            </a:graphic>
          </wp:anchor>
        </w:drawing>
      </w:r>
      <w:r w:rsidR="006E6A12">
        <w:rPr>
          <w:rFonts w:ascii="Times New Roman" w:eastAsia="Times New Roman" w:hAnsi="Times New Roman" w:cs="Times New Roman"/>
          <w:noProof/>
          <w:sz w:val="24"/>
          <w:szCs w:val="24"/>
          <w:lang w:eastAsia="id-ID"/>
        </w:rPr>
        <w:drawing>
          <wp:anchor distT="0" distB="0" distL="114300" distR="114300" simplePos="0" relativeHeight="251658240" behindDoc="0" locked="0" layoutInCell="1" allowOverlap="1" wp14:anchorId="787AF69B" wp14:editId="0DF8281D">
            <wp:simplePos x="0" y="0"/>
            <wp:positionH relativeFrom="column">
              <wp:posOffset>11546</wp:posOffset>
            </wp:positionH>
            <wp:positionV relativeFrom="paragraph">
              <wp:posOffset>509559</wp:posOffset>
            </wp:positionV>
            <wp:extent cx="1038860" cy="2159635"/>
            <wp:effectExtent l="0" t="0" r="889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38860" cy="2159635"/>
                    </a:xfrm>
                    <a:prstGeom prst="rect">
                      <a:avLst/>
                    </a:prstGeom>
                    <a:noFill/>
                    <a:ln>
                      <a:noFill/>
                    </a:ln>
                  </pic:spPr>
                </pic:pic>
              </a:graphicData>
            </a:graphic>
          </wp:anchor>
        </w:drawing>
      </w:r>
      <w:r w:rsidR="00D576D3" w:rsidRPr="00D576D3">
        <w:rPr>
          <w:rFonts w:ascii="Times New Roman" w:eastAsia="Times New Roman" w:hAnsi="Times New Roman" w:cs="Times New Roman"/>
          <w:b/>
          <w:bCs/>
          <w:color w:val="000000"/>
          <w:sz w:val="24"/>
          <w:szCs w:val="24"/>
          <w:lang w:eastAsia="id-ID"/>
        </w:rPr>
        <w:t>Screenshots</w:t>
      </w:r>
    </w:p>
    <w:p w14:paraId="5524246F" w14:textId="0F14A2D1" w:rsidR="00D576D3" w:rsidRPr="00D576D3" w:rsidRDefault="00D576D3" w:rsidP="00D576D3">
      <w:pPr>
        <w:spacing w:after="0" w:line="240" w:lineRule="auto"/>
        <w:rPr>
          <w:rFonts w:ascii="Times New Roman" w:eastAsia="Times New Roman" w:hAnsi="Times New Roman" w:cs="Times New Roman"/>
          <w:sz w:val="24"/>
          <w:szCs w:val="24"/>
          <w:lang w:eastAsia="id-ID"/>
        </w:rPr>
      </w:pPr>
    </w:p>
    <w:p w14:paraId="66969BB3" w14:textId="26347BA4" w:rsidR="00D576D3" w:rsidRDefault="00D576D3" w:rsidP="0047241E">
      <w:pPr>
        <w:spacing w:before="280" w:after="80" w:line="360" w:lineRule="auto"/>
        <w:outlineLvl w:val="3"/>
        <w:rPr>
          <w:rFonts w:ascii="Times New Roman" w:eastAsia="Times New Roman" w:hAnsi="Times New Roman" w:cs="Times New Roman"/>
          <w:b/>
          <w:bCs/>
          <w:color w:val="000000"/>
          <w:sz w:val="24"/>
          <w:szCs w:val="24"/>
          <w:lang w:eastAsia="id-ID"/>
        </w:rPr>
      </w:pPr>
      <w:r w:rsidRPr="00D576D3">
        <w:rPr>
          <w:rFonts w:ascii="Times New Roman" w:eastAsia="Times New Roman" w:hAnsi="Times New Roman" w:cs="Times New Roman"/>
          <w:b/>
          <w:bCs/>
          <w:color w:val="000000"/>
          <w:sz w:val="24"/>
          <w:szCs w:val="24"/>
          <w:lang w:eastAsia="id-ID"/>
        </w:rPr>
        <w:t>Deployed Link: </w:t>
      </w:r>
    </w:p>
    <w:p w14:paraId="43F55E91" w14:textId="36B9625F" w:rsidR="00F5742C" w:rsidRPr="00D86D87" w:rsidRDefault="00F5742C" w:rsidP="00421BEE">
      <w:pPr>
        <w:spacing w:before="280" w:after="80" w:line="360" w:lineRule="auto"/>
        <w:outlineLvl w:val="3"/>
        <w:rPr>
          <w:rFonts w:ascii="Times New Roman" w:eastAsia="Times New Roman" w:hAnsi="Times New Roman" w:cs="Times New Roman"/>
          <w:color w:val="000000"/>
          <w:sz w:val="24"/>
          <w:szCs w:val="24"/>
          <w:lang w:val="en-US" w:eastAsia="id-ID"/>
        </w:rPr>
      </w:pPr>
      <w:r w:rsidRPr="00D86D87">
        <w:rPr>
          <w:rFonts w:ascii="Times New Roman" w:eastAsia="Times New Roman" w:hAnsi="Times New Roman" w:cs="Times New Roman"/>
          <w:color w:val="000000"/>
          <w:sz w:val="24"/>
          <w:szCs w:val="24"/>
          <w:lang w:val="en-US" w:eastAsia="id-ID"/>
        </w:rPr>
        <w:t>[1]</w:t>
      </w:r>
      <w:r w:rsidR="00421BEE">
        <w:rPr>
          <w:rFonts w:ascii="Times New Roman" w:eastAsia="Times New Roman" w:hAnsi="Times New Roman" w:cs="Times New Roman"/>
          <w:color w:val="000000"/>
          <w:sz w:val="24"/>
          <w:szCs w:val="24"/>
          <w:lang w:val="en-US" w:eastAsia="id-ID"/>
        </w:rPr>
        <w:t xml:space="preserve"> </w:t>
      </w:r>
      <w:proofErr w:type="spellStart"/>
      <w:r w:rsidR="00F06E27" w:rsidRPr="00D86D87">
        <w:rPr>
          <w:rFonts w:ascii="Times New Roman" w:eastAsia="Times New Roman" w:hAnsi="Times New Roman" w:cs="Times New Roman"/>
          <w:color w:val="000000"/>
          <w:sz w:val="24"/>
          <w:szCs w:val="24"/>
          <w:lang w:val="en-US" w:eastAsia="id-ID"/>
        </w:rPr>
        <w:t>Unduh</w:t>
      </w:r>
      <w:proofErr w:type="spellEnd"/>
      <w:r w:rsidRPr="00D86D87">
        <w:rPr>
          <w:rFonts w:ascii="Times New Roman" w:eastAsia="Times New Roman" w:hAnsi="Times New Roman" w:cs="Times New Roman"/>
          <w:color w:val="000000"/>
          <w:sz w:val="24"/>
          <w:szCs w:val="24"/>
          <w:lang w:val="en-US" w:eastAsia="id-ID"/>
        </w:rPr>
        <w:t xml:space="preserve"> APK: </w:t>
      </w:r>
      <w:hyperlink r:id="rId10" w:history="1">
        <w:r w:rsidR="00D86D87" w:rsidRPr="00D217CD">
          <w:rPr>
            <w:rStyle w:val="Hyperlink"/>
            <w:rFonts w:ascii="Times New Roman" w:hAnsi="Times New Roman" w:cs="Times New Roman"/>
            <w:sz w:val="24"/>
            <w:szCs w:val="24"/>
          </w:rPr>
          <w:t>https://githu</w:t>
        </w:r>
        <w:r w:rsidR="00D86D87" w:rsidRPr="00D217CD">
          <w:rPr>
            <w:rStyle w:val="Hyperlink"/>
            <w:rFonts w:ascii="Times New Roman" w:hAnsi="Times New Roman" w:cs="Times New Roman"/>
            <w:sz w:val="24"/>
            <w:szCs w:val="24"/>
          </w:rPr>
          <w:t>b</w:t>
        </w:r>
        <w:r w:rsidR="00D86D87" w:rsidRPr="00D217CD">
          <w:rPr>
            <w:rStyle w:val="Hyperlink"/>
            <w:rFonts w:ascii="Times New Roman" w:hAnsi="Times New Roman" w:cs="Times New Roman"/>
            <w:sz w:val="24"/>
            <w:szCs w:val="24"/>
          </w:rPr>
          <w:t>.com/gunadermawan/msib-capstone/releases/download/v1.0.1/peduliPresensi_v1.0.1.apk</w:t>
        </w:r>
      </w:hyperlink>
    </w:p>
    <w:p w14:paraId="680F8349" w14:textId="4CDA4C54" w:rsidR="00E66F72" w:rsidRPr="00D86D87" w:rsidRDefault="00F5742C" w:rsidP="00421BEE">
      <w:pPr>
        <w:spacing w:before="280" w:after="80" w:line="360" w:lineRule="auto"/>
        <w:outlineLvl w:val="3"/>
        <w:rPr>
          <w:rStyle w:val="Hyperlink"/>
          <w:rFonts w:ascii="Times New Roman" w:hAnsi="Times New Roman" w:cs="Times New Roman"/>
          <w:sz w:val="24"/>
          <w:szCs w:val="24"/>
          <w:lang w:val="en-US"/>
        </w:rPr>
      </w:pPr>
      <w:r w:rsidRPr="00D86D87">
        <w:rPr>
          <w:rFonts w:ascii="Times New Roman" w:eastAsia="Times New Roman" w:hAnsi="Times New Roman" w:cs="Times New Roman"/>
          <w:color w:val="000000"/>
          <w:sz w:val="24"/>
          <w:szCs w:val="24"/>
          <w:lang w:val="en-US" w:eastAsia="id-ID"/>
        </w:rPr>
        <w:t>[2]</w:t>
      </w:r>
      <w:r w:rsidR="00F06E27" w:rsidRPr="00D86D87">
        <w:rPr>
          <w:rFonts w:ascii="Times New Roman" w:eastAsia="Times New Roman" w:hAnsi="Times New Roman" w:cs="Times New Roman"/>
          <w:color w:val="000000"/>
          <w:sz w:val="24"/>
          <w:szCs w:val="24"/>
          <w:lang w:val="en-US" w:eastAsia="id-ID"/>
        </w:rPr>
        <w:t xml:space="preserve"> </w:t>
      </w:r>
      <w:r w:rsidRPr="00D86D87">
        <w:rPr>
          <w:rFonts w:ascii="Times New Roman" w:eastAsia="Times New Roman" w:hAnsi="Times New Roman" w:cs="Times New Roman"/>
          <w:color w:val="000000"/>
          <w:sz w:val="24"/>
          <w:szCs w:val="24"/>
          <w:lang w:val="en-US" w:eastAsia="id-ID"/>
        </w:rPr>
        <w:t xml:space="preserve">Release version </w:t>
      </w:r>
      <w:proofErr w:type="spellStart"/>
      <w:r w:rsidRPr="00D86D87">
        <w:rPr>
          <w:rFonts w:ascii="Times New Roman" w:eastAsia="Times New Roman" w:hAnsi="Times New Roman" w:cs="Times New Roman"/>
          <w:color w:val="000000"/>
          <w:sz w:val="24"/>
          <w:szCs w:val="24"/>
          <w:lang w:val="en-US" w:eastAsia="id-ID"/>
        </w:rPr>
        <w:t>github</w:t>
      </w:r>
      <w:proofErr w:type="spellEnd"/>
      <w:r w:rsidRPr="00D86D87">
        <w:rPr>
          <w:rFonts w:ascii="Times New Roman" w:eastAsia="Times New Roman" w:hAnsi="Times New Roman" w:cs="Times New Roman"/>
          <w:color w:val="000000"/>
          <w:sz w:val="24"/>
          <w:szCs w:val="24"/>
          <w:lang w:val="en-US" w:eastAsia="id-ID"/>
        </w:rPr>
        <w:t>:</w:t>
      </w:r>
      <w:r w:rsidR="00C75C90" w:rsidRPr="00D86D87">
        <w:rPr>
          <w:rFonts w:ascii="Times New Roman" w:hAnsi="Times New Roman" w:cs="Times New Roman"/>
          <w:sz w:val="24"/>
          <w:szCs w:val="24"/>
        </w:rPr>
        <w:t xml:space="preserve"> </w:t>
      </w:r>
      <w:hyperlink r:id="rId11" w:history="1">
        <w:r w:rsidR="00D86D87" w:rsidRPr="00D86D87">
          <w:rPr>
            <w:rStyle w:val="Hyperlink"/>
            <w:rFonts w:ascii="Times New Roman" w:hAnsi="Times New Roman" w:cs="Times New Roman"/>
            <w:sz w:val="24"/>
            <w:szCs w:val="24"/>
          </w:rPr>
          <w:t>Release Peduli Presensi v1.0.1 · gun</w:t>
        </w:r>
        <w:r w:rsidR="00D86D87" w:rsidRPr="00D86D87">
          <w:rPr>
            <w:rStyle w:val="Hyperlink"/>
            <w:rFonts w:ascii="Times New Roman" w:hAnsi="Times New Roman" w:cs="Times New Roman"/>
            <w:sz w:val="24"/>
            <w:szCs w:val="24"/>
          </w:rPr>
          <w:t>a</w:t>
        </w:r>
        <w:r w:rsidR="00D86D87" w:rsidRPr="00D86D87">
          <w:rPr>
            <w:rStyle w:val="Hyperlink"/>
            <w:rFonts w:ascii="Times New Roman" w:hAnsi="Times New Roman" w:cs="Times New Roman"/>
            <w:sz w:val="24"/>
            <w:szCs w:val="24"/>
          </w:rPr>
          <w:t>dermawan/msib-capstone (github.com)</w:t>
        </w:r>
      </w:hyperlink>
    </w:p>
    <w:p w14:paraId="6A336EFB" w14:textId="2449457F" w:rsidR="00EF34DB" w:rsidRPr="00EF34DB" w:rsidRDefault="00EF34DB" w:rsidP="0047241E">
      <w:pPr>
        <w:spacing w:before="280" w:after="80" w:line="360" w:lineRule="auto"/>
        <w:outlineLvl w:val="3"/>
        <w:rPr>
          <w:rFonts w:ascii="Times New Roman" w:hAnsi="Times New Roman" w:cs="Times New Roman"/>
          <w:sz w:val="24"/>
          <w:szCs w:val="24"/>
          <w:lang w:val="en-US"/>
        </w:rPr>
      </w:pPr>
      <w:r>
        <w:rPr>
          <w:rFonts w:ascii="Times New Roman" w:hAnsi="Times New Roman" w:cs="Times New Roman"/>
          <w:noProof/>
          <w:sz w:val="24"/>
          <w:szCs w:val="24"/>
          <w:u w:val="single"/>
          <w:lang w:val="en-US"/>
        </w:rPr>
        <w:drawing>
          <wp:anchor distT="0" distB="0" distL="114300" distR="114300" simplePos="0" relativeHeight="251662336" behindDoc="0" locked="0" layoutInCell="1" allowOverlap="1" wp14:anchorId="0F287899" wp14:editId="04A00BBA">
            <wp:simplePos x="0" y="0"/>
            <wp:positionH relativeFrom="column">
              <wp:posOffset>13855</wp:posOffset>
            </wp:positionH>
            <wp:positionV relativeFrom="paragraph">
              <wp:posOffset>749358</wp:posOffset>
            </wp:positionV>
            <wp:extent cx="5731510" cy="606425"/>
            <wp:effectExtent l="0" t="0" r="2540" b="317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606425"/>
                    </a:xfrm>
                    <a:prstGeom prst="rect">
                      <a:avLst/>
                    </a:prstGeom>
                  </pic:spPr>
                </pic:pic>
              </a:graphicData>
            </a:graphic>
          </wp:anchor>
        </w:drawing>
      </w:r>
      <w:r w:rsidR="00E66F72" w:rsidRPr="00E66F72">
        <w:rPr>
          <w:rStyle w:val="Hyperlink"/>
          <w:rFonts w:ascii="Times New Roman" w:hAnsi="Times New Roman" w:cs="Times New Roman"/>
          <w:color w:val="auto"/>
          <w:sz w:val="24"/>
          <w:szCs w:val="24"/>
          <w:lang w:val="en-US"/>
        </w:rPr>
        <w:t xml:space="preserve">[3]. Google Play Store (progress </w:t>
      </w:r>
      <w:proofErr w:type="spellStart"/>
      <w:r w:rsidR="00E66F72" w:rsidRPr="00E66F72">
        <w:rPr>
          <w:rStyle w:val="Hyperlink"/>
          <w:rFonts w:ascii="Times New Roman" w:hAnsi="Times New Roman" w:cs="Times New Roman"/>
          <w:color w:val="auto"/>
          <w:sz w:val="24"/>
          <w:szCs w:val="24"/>
          <w:lang w:val="en-US"/>
        </w:rPr>
        <w:t>sedang</w:t>
      </w:r>
      <w:proofErr w:type="spellEnd"/>
      <w:r w:rsidR="00E66F72" w:rsidRPr="00E66F72">
        <w:rPr>
          <w:rStyle w:val="Hyperlink"/>
          <w:rFonts w:ascii="Times New Roman" w:hAnsi="Times New Roman" w:cs="Times New Roman"/>
          <w:color w:val="auto"/>
          <w:sz w:val="24"/>
          <w:szCs w:val="24"/>
          <w:lang w:val="en-US"/>
        </w:rPr>
        <w:t xml:space="preserve"> </w:t>
      </w:r>
      <w:proofErr w:type="spellStart"/>
      <w:r w:rsidR="00E66F72" w:rsidRPr="00E66F72">
        <w:rPr>
          <w:rStyle w:val="Hyperlink"/>
          <w:rFonts w:ascii="Times New Roman" w:hAnsi="Times New Roman" w:cs="Times New Roman"/>
          <w:color w:val="auto"/>
          <w:sz w:val="24"/>
          <w:szCs w:val="24"/>
          <w:lang w:val="en-US"/>
        </w:rPr>
        <w:t>ditinjau</w:t>
      </w:r>
      <w:proofErr w:type="spellEnd"/>
      <w:r w:rsidR="00E66F72" w:rsidRPr="00E66F72">
        <w:rPr>
          <w:rStyle w:val="Hyperlink"/>
          <w:rFonts w:ascii="Times New Roman" w:hAnsi="Times New Roman" w:cs="Times New Roman"/>
          <w:color w:val="auto"/>
          <w:sz w:val="24"/>
          <w:szCs w:val="24"/>
          <w:lang w:val="en-US"/>
        </w:rPr>
        <w:t xml:space="preserve">): </w:t>
      </w:r>
      <w:hyperlink r:id="rId13" w:history="1">
        <w:r w:rsidR="00E66F72" w:rsidRPr="00E66F72">
          <w:rPr>
            <w:rStyle w:val="Hyperlink"/>
            <w:rFonts w:ascii="Times New Roman" w:hAnsi="Times New Roman" w:cs="Times New Roman"/>
            <w:sz w:val="24"/>
            <w:szCs w:val="24"/>
            <w:lang w:val="en-US"/>
          </w:rPr>
          <w:t>https://play.google.com/store/apps/details?id=com.capst</w:t>
        </w:r>
        <w:r w:rsidR="00E66F72" w:rsidRPr="00E66F72">
          <w:rPr>
            <w:rStyle w:val="Hyperlink"/>
            <w:rFonts w:ascii="Times New Roman" w:hAnsi="Times New Roman" w:cs="Times New Roman"/>
            <w:sz w:val="24"/>
            <w:szCs w:val="24"/>
            <w:lang w:val="en-US"/>
          </w:rPr>
          <w:t>o</w:t>
        </w:r>
        <w:r w:rsidR="00E66F72" w:rsidRPr="00E66F72">
          <w:rPr>
            <w:rStyle w:val="Hyperlink"/>
            <w:rFonts w:ascii="Times New Roman" w:hAnsi="Times New Roman" w:cs="Times New Roman"/>
            <w:sz w:val="24"/>
            <w:szCs w:val="24"/>
            <w:lang w:val="en-US"/>
          </w:rPr>
          <w:t>ne.attendance</w:t>
        </w:r>
      </w:hyperlink>
    </w:p>
    <w:p w14:paraId="422C7303" w14:textId="04C63BEB" w:rsidR="00D576D3" w:rsidRDefault="00D576D3" w:rsidP="0047241E">
      <w:pPr>
        <w:spacing w:before="280" w:after="80" w:line="360" w:lineRule="auto"/>
        <w:outlineLvl w:val="3"/>
        <w:rPr>
          <w:rFonts w:ascii="Times New Roman" w:eastAsia="Times New Roman" w:hAnsi="Times New Roman" w:cs="Times New Roman"/>
          <w:b/>
          <w:bCs/>
          <w:color w:val="000000"/>
          <w:sz w:val="24"/>
          <w:szCs w:val="24"/>
          <w:lang w:eastAsia="id-ID"/>
        </w:rPr>
      </w:pPr>
      <w:r w:rsidRPr="00D576D3">
        <w:rPr>
          <w:rFonts w:ascii="Times New Roman" w:eastAsia="Times New Roman" w:hAnsi="Times New Roman" w:cs="Times New Roman"/>
          <w:b/>
          <w:bCs/>
          <w:color w:val="000000"/>
          <w:sz w:val="24"/>
          <w:szCs w:val="24"/>
          <w:lang w:eastAsia="id-ID"/>
        </w:rPr>
        <w:t>Github Repo Link: </w:t>
      </w:r>
    </w:p>
    <w:p w14:paraId="74F88B38" w14:textId="7E01C7AB" w:rsidR="00EF34DB" w:rsidRPr="00EF34DB" w:rsidRDefault="00F72134" w:rsidP="0047241E">
      <w:pPr>
        <w:spacing w:before="280" w:after="80" w:line="360" w:lineRule="auto"/>
        <w:outlineLvl w:val="3"/>
        <w:rPr>
          <w:rFonts w:ascii="Times New Roman" w:hAnsi="Times New Roman" w:cs="Times New Roman"/>
          <w:color w:val="0563C1" w:themeColor="hyperlink"/>
          <w:sz w:val="24"/>
          <w:szCs w:val="24"/>
          <w:u w:val="single"/>
        </w:rPr>
      </w:pPr>
      <w:hyperlink r:id="rId14" w:history="1">
        <w:r w:rsidR="001D42EE" w:rsidRPr="00663318">
          <w:rPr>
            <w:rStyle w:val="Hyperlink"/>
            <w:rFonts w:ascii="Times New Roman" w:hAnsi="Times New Roman" w:cs="Times New Roman"/>
            <w:sz w:val="24"/>
            <w:szCs w:val="24"/>
          </w:rPr>
          <w:t>gunadermawan/ms</w:t>
        </w:r>
        <w:r w:rsidR="001D42EE" w:rsidRPr="00663318">
          <w:rPr>
            <w:rStyle w:val="Hyperlink"/>
            <w:rFonts w:ascii="Times New Roman" w:hAnsi="Times New Roman" w:cs="Times New Roman"/>
            <w:sz w:val="24"/>
            <w:szCs w:val="24"/>
          </w:rPr>
          <w:t>i</w:t>
        </w:r>
        <w:r w:rsidR="001D42EE" w:rsidRPr="00663318">
          <w:rPr>
            <w:rStyle w:val="Hyperlink"/>
            <w:rFonts w:ascii="Times New Roman" w:hAnsi="Times New Roman" w:cs="Times New Roman"/>
            <w:sz w:val="24"/>
            <w:szCs w:val="24"/>
          </w:rPr>
          <w:t>b-capstone: pembuatan capstone untuk menyelesaikan studi independen di dicoding (github.com)</w:t>
        </w:r>
      </w:hyperlink>
    </w:p>
    <w:p w14:paraId="7C4275CF" w14:textId="40FDF404" w:rsidR="00D576D3" w:rsidRPr="00D576D3" w:rsidRDefault="00D576D3" w:rsidP="0047241E">
      <w:pPr>
        <w:spacing w:before="280" w:after="80" w:line="360" w:lineRule="auto"/>
        <w:outlineLvl w:val="3"/>
        <w:rPr>
          <w:rFonts w:ascii="Times New Roman" w:eastAsia="Times New Roman" w:hAnsi="Times New Roman" w:cs="Times New Roman"/>
          <w:b/>
          <w:bCs/>
          <w:sz w:val="24"/>
          <w:szCs w:val="24"/>
          <w:lang w:eastAsia="id-ID"/>
        </w:rPr>
      </w:pPr>
      <w:r w:rsidRPr="00D576D3">
        <w:rPr>
          <w:rFonts w:ascii="Times New Roman" w:eastAsia="Times New Roman" w:hAnsi="Times New Roman" w:cs="Times New Roman"/>
          <w:b/>
          <w:bCs/>
          <w:color w:val="000000"/>
          <w:sz w:val="24"/>
          <w:szCs w:val="24"/>
          <w:lang w:eastAsia="id-ID"/>
        </w:rPr>
        <w:lastRenderedPageBreak/>
        <w:t>10-Min Video Presentation Link: </w:t>
      </w:r>
    </w:p>
    <w:p w14:paraId="69642CDF" w14:textId="46C62F05" w:rsidR="00D10336" w:rsidRDefault="00F72134" w:rsidP="0047241E">
      <w:pPr>
        <w:spacing w:before="280" w:after="80" w:line="360" w:lineRule="auto"/>
        <w:outlineLvl w:val="3"/>
        <w:rPr>
          <w:rFonts w:ascii="Times New Roman" w:eastAsia="Times New Roman" w:hAnsi="Times New Roman" w:cs="Times New Roman"/>
          <w:sz w:val="24"/>
          <w:szCs w:val="24"/>
          <w:u w:val="single"/>
          <w:lang w:eastAsia="id-ID"/>
        </w:rPr>
      </w:pPr>
      <w:hyperlink r:id="rId15" w:history="1">
        <w:r w:rsidR="00D10336" w:rsidRPr="00AC5927">
          <w:rPr>
            <w:rStyle w:val="Hyperlink"/>
            <w:rFonts w:ascii="Times New Roman" w:eastAsia="Times New Roman" w:hAnsi="Times New Roman" w:cs="Times New Roman"/>
            <w:sz w:val="24"/>
            <w:szCs w:val="24"/>
            <w:lang w:eastAsia="id-ID"/>
          </w:rPr>
          <w:t>https://drive.google.com/file/d/1Lwv68J</w:t>
        </w:r>
        <w:r w:rsidR="00D10336" w:rsidRPr="00AC5927">
          <w:rPr>
            <w:rStyle w:val="Hyperlink"/>
            <w:rFonts w:ascii="Times New Roman" w:eastAsia="Times New Roman" w:hAnsi="Times New Roman" w:cs="Times New Roman"/>
            <w:sz w:val="24"/>
            <w:szCs w:val="24"/>
            <w:lang w:eastAsia="id-ID"/>
          </w:rPr>
          <w:t>c</w:t>
        </w:r>
        <w:r w:rsidR="00D10336" w:rsidRPr="00AC5927">
          <w:rPr>
            <w:rStyle w:val="Hyperlink"/>
            <w:rFonts w:ascii="Times New Roman" w:eastAsia="Times New Roman" w:hAnsi="Times New Roman" w:cs="Times New Roman"/>
            <w:sz w:val="24"/>
            <w:szCs w:val="24"/>
            <w:lang w:eastAsia="id-ID"/>
          </w:rPr>
          <w:t>yfCdqMCNssHCjqUk-Y_B0W-F8/view?usp=sharing</w:t>
        </w:r>
      </w:hyperlink>
    </w:p>
    <w:p w14:paraId="6DF6D422" w14:textId="16DE4E07" w:rsidR="00D576D3" w:rsidRPr="00D576D3" w:rsidRDefault="00D576D3" w:rsidP="0047241E">
      <w:pPr>
        <w:spacing w:before="280" w:after="80" w:line="360" w:lineRule="auto"/>
        <w:outlineLvl w:val="3"/>
        <w:rPr>
          <w:rFonts w:ascii="Times New Roman" w:eastAsia="Times New Roman" w:hAnsi="Times New Roman" w:cs="Times New Roman"/>
          <w:b/>
          <w:bCs/>
          <w:sz w:val="24"/>
          <w:szCs w:val="24"/>
          <w:lang w:eastAsia="id-ID"/>
        </w:rPr>
      </w:pPr>
      <w:r w:rsidRPr="00D576D3">
        <w:rPr>
          <w:rFonts w:ascii="Times New Roman" w:eastAsia="Times New Roman" w:hAnsi="Times New Roman" w:cs="Times New Roman"/>
          <w:b/>
          <w:bCs/>
          <w:color w:val="000000"/>
          <w:sz w:val="24"/>
          <w:szCs w:val="24"/>
          <w:lang w:eastAsia="id-ID"/>
        </w:rPr>
        <w:t>Slide Presentation Link:</w:t>
      </w:r>
      <w:r w:rsidRPr="00D576D3">
        <w:rPr>
          <w:rFonts w:ascii="Times New Roman" w:eastAsia="Times New Roman" w:hAnsi="Times New Roman" w:cs="Times New Roman"/>
          <w:color w:val="666666"/>
          <w:sz w:val="24"/>
          <w:szCs w:val="24"/>
          <w:lang w:eastAsia="id-ID"/>
        </w:rPr>
        <w:t> </w:t>
      </w:r>
    </w:p>
    <w:p w14:paraId="58DB1BDA" w14:textId="0FF41FD5" w:rsidR="00D576D3" w:rsidRPr="00663318" w:rsidRDefault="00F72134" w:rsidP="0047241E">
      <w:pPr>
        <w:spacing w:after="0" w:line="360" w:lineRule="auto"/>
        <w:rPr>
          <w:rFonts w:ascii="Times New Roman" w:eastAsia="Times New Roman" w:hAnsi="Times New Roman" w:cs="Times New Roman"/>
          <w:sz w:val="24"/>
          <w:szCs w:val="24"/>
          <w:lang w:eastAsia="id-ID"/>
        </w:rPr>
      </w:pPr>
      <w:hyperlink r:id="rId16" w:history="1">
        <w:r w:rsidR="00D10336" w:rsidRPr="00663318">
          <w:rPr>
            <w:rStyle w:val="Hyperlink"/>
            <w:rFonts w:ascii="Times New Roman" w:hAnsi="Times New Roman" w:cs="Times New Roman"/>
            <w:sz w:val="24"/>
            <w:szCs w:val="24"/>
          </w:rPr>
          <w:t>msib-capstone/ppt_csd40.pptx at main · g</w:t>
        </w:r>
        <w:r w:rsidR="00D10336" w:rsidRPr="00663318">
          <w:rPr>
            <w:rStyle w:val="Hyperlink"/>
            <w:rFonts w:ascii="Times New Roman" w:hAnsi="Times New Roman" w:cs="Times New Roman"/>
            <w:sz w:val="24"/>
            <w:szCs w:val="24"/>
          </w:rPr>
          <w:t>u</w:t>
        </w:r>
        <w:r w:rsidR="00D10336" w:rsidRPr="00663318">
          <w:rPr>
            <w:rStyle w:val="Hyperlink"/>
            <w:rFonts w:ascii="Times New Roman" w:hAnsi="Times New Roman" w:cs="Times New Roman"/>
            <w:sz w:val="24"/>
            <w:szCs w:val="24"/>
          </w:rPr>
          <w:t>nadermawan/msib-capstone (github.com)</w:t>
        </w:r>
      </w:hyperlink>
    </w:p>
    <w:p w14:paraId="68C86A23" w14:textId="598BD8CC" w:rsidR="00D576D3" w:rsidRPr="00D576D3" w:rsidRDefault="00D576D3" w:rsidP="0047241E">
      <w:pPr>
        <w:spacing w:before="280" w:after="80" w:line="360" w:lineRule="auto"/>
        <w:outlineLvl w:val="3"/>
        <w:rPr>
          <w:rFonts w:ascii="Times New Roman" w:eastAsia="Times New Roman" w:hAnsi="Times New Roman" w:cs="Times New Roman"/>
          <w:b/>
          <w:bCs/>
          <w:sz w:val="24"/>
          <w:szCs w:val="24"/>
          <w:lang w:eastAsia="id-ID"/>
        </w:rPr>
      </w:pPr>
      <w:r w:rsidRPr="00D576D3">
        <w:rPr>
          <w:rFonts w:ascii="Times New Roman" w:eastAsia="Times New Roman" w:hAnsi="Times New Roman" w:cs="Times New Roman"/>
          <w:b/>
          <w:bCs/>
          <w:color w:val="000000"/>
          <w:sz w:val="24"/>
          <w:szCs w:val="24"/>
          <w:lang w:eastAsia="id-ID"/>
        </w:rPr>
        <w:t>Other Resources Link:</w:t>
      </w:r>
    </w:p>
    <w:p w14:paraId="6B9CA8CA" w14:textId="68D3AC0F" w:rsidR="00D576D3" w:rsidRPr="00E31C6F" w:rsidRDefault="00D576D3" w:rsidP="005E265C">
      <w:pPr>
        <w:numPr>
          <w:ilvl w:val="0"/>
          <w:numId w:val="1"/>
        </w:numPr>
        <w:spacing w:before="280" w:after="80" w:line="360" w:lineRule="auto"/>
        <w:jc w:val="both"/>
        <w:textAlignment w:val="baseline"/>
        <w:outlineLvl w:val="3"/>
        <w:rPr>
          <w:rFonts w:ascii="Times New Roman" w:eastAsia="Times New Roman" w:hAnsi="Times New Roman" w:cs="Times New Roman"/>
          <w:b/>
          <w:bCs/>
          <w:color w:val="666666"/>
          <w:sz w:val="24"/>
          <w:szCs w:val="24"/>
          <w:lang w:eastAsia="id-ID"/>
        </w:rPr>
      </w:pPr>
      <w:r w:rsidRPr="00D576D3">
        <w:rPr>
          <w:rFonts w:ascii="Times New Roman" w:eastAsia="Times New Roman" w:hAnsi="Times New Roman" w:cs="Times New Roman"/>
          <w:b/>
          <w:bCs/>
          <w:color w:val="000000"/>
          <w:sz w:val="24"/>
          <w:szCs w:val="24"/>
          <w:lang w:eastAsia="id-ID"/>
        </w:rPr>
        <w:t>Library or external repository/API used:</w:t>
      </w:r>
    </w:p>
    <w:p w14:paraId="45153F15" w14:textId="0C1503B0" w:rsidR="00C45F36" w:rsidRPr="009049DE" w:rsidRDefault="00C45F36" w:rsidP="005E265C">
      <w:pPr>
        <w:spacing w:line="360" w:lineRule="auto"/>
        <w:ind w:left="360"/>
        <w:jc w:val="both"/>
        <w:rPr>
          <w:rFonts w:ascii="Times New Roman" w:hAnsi="Times New Roman" w:cs="Times New Roman"/>
          <w:sz w:val="24"/>
          <w:szCs w:val="24"/>
        </w:rPr>
      </w:pPr>
      <w:r w:rsidRPr="009049DE">
        <w:rPr>
          <w:rFonts w:ascii="Times New Roman" w:hAnsi="Times New Roman" w:cs="Times New Roman"/>
          <w:sz w:val="24"/>
          <w:szCs w:val="24"/>
        </w:rPr>
        <w:t>1. Circle image (implementation 'de.hdodenhof:circleimageview:3.1.0')</w:t>
      </w:r>
    </w:p>
    <w:p w14:paraId="5B21EE88" w14:textId="48101493" w:rsidR="00C45F36" w:rsidRPr="009049DE" w:rsidRDefault="00C45F36" w:rsidP="005E265C">
      <w:pPr>
        <w:spacing w:line="360" w:lineRule="auto"/>
        <w:ind w:left="360"/>
        <w:jc w:val="both"/>
        <w:rPr>
          <w:rFonts w:ascii="Times New Roman" w:hAnsi="Times New Roman" w:cs="Times New Roman"/>
          <w:sz w:val="24"/>
          <w:szCs w:val="24"/>
        </w:rPr>
      </w:pPr>
      <w:r w:rsidRPr="009049DE">
        <w:rPr>
          <w:rFonts w:ascii="Times New Roman" w:hAnsi="Times New Roman" w:cs="Times New Roman"/>
          <w:sz w:val="24"/>
          <w:szCs w:val="24"/>
        </w:rPr>
        <w:t>2. Ripple Effect Layout (implementation</w:t>
      </w:r>
      <w:r w:rsidR="00E31C6F" w:rsidRPr="009049DE">
        <w:rPr>
          <w:rFonts w:ascii="Times New Roman" w:hAnsi="Times New Roman" w:cs="Times New Roman"/>
          <w:sz w:val="24"/>
          <w:szCs w:val="24"/>
        </w:rPr>
        <w:t xml:space="preserve"> </w:t>
      </w:r>
      <w:r w:rsidRPr="009049DE">
        <w:rPr>
          <w:rFonts w:ascii="Times New Roman" w:hAnsi="Times New Roman" w:cs="Times New Roman"/>
          <w:sz w:val="24"/>
          <w:szCs w:val="24"/>
        </w:rPr>
        <w:t>'com.skyfishjy.ripplebackground:library:1.0.1')</w:t>
      </w:r>
    </w:p>
    <w:p w14:paraId="3FC8B272" w14:textId="457278B6" w:rsidR="00C45F36" w:rsidRPr="009049DE" w:rsidRDefault="00C45F36" w:rsidP="005E265C">
      <w:pPr>
        <w:spacing w:line="360" w:lineRule="auto"/>
        <w:ind w:left="360"/>
        <w:jc w:val="both"/>
        <w:rPr>
          <w:rFonts w:ascii="Times New Roman" w:hAnsi="Times New Roman" w:cs="Times New Roman"/>
          <w:sz w:val="24"/>
          <w:szCs w:val="24"/>
        </w:rPr>
      </w:pPr>
      <w:r w:rsidRPr="009049DE">
        <w:rPr>
          <w:rFonts w:ascii="Times New Roman" w:hAnsi="Times New Roman" w:cs="Times New Roman"/>
          <w:sz w:val="24"/>
          <w:szCs w:val="24"/>
        </w:rPr>
        <w:t>3. Picasso (implementation 'com.squareup.picasso:picasso:2.71828')</w:t>
      </w:r>
    </w:p>
    <w:p w14:paraId="11728D7E" w14:textId="09D7F0AC" w:rsidR="00C45F36" w:rsidRPr="009049DE" w:rsidRDefault="00C45F36" w:rsidP="005E265C">
      <w:pPr>
        <w:spacing w:line="360" w:lineRule="auto"/>
        <w:ind w:left="360"/>
        <w:jc w:val="both"/>
        <w:rPr>
          <w:rFonts w:ascii="Times New Roman" w:hAnsi="Times New Roman" w:cs="Times New Roman"/>
          <w:sz w:val="24"/>
          <w:szCs w:val="24"/>
        </w:rPr>
      </w:pPr>
      <w:r w:rsidRPr="009049DE">
        <w:rPr>
          <w:rFonts w:ascii="Times New Roman" w:hAnsi="Times New Roman" w:cs="Times New Roman"/>
          <w:sz w:val="24"/>
          <w:szCs w:val="24"/>
        </w:rPr>
        <w:t>4. gooogle gms (implementation 'com.google.android.gms:play-services-location:18.0.0')</w:t>
      </w:r>
    </w:p>
    <w:p w14:paraId="72AAD896" w14:textId="79BB2A0C" w:rsidR="00C45F36" w:rsidRPr="009049DE" w:rsidRDefault="00C45F36" w:rsidP="005E265C">
      <w:pPr>
        <w:spacing w:line="360" w:lineRule="auto"/>
        <w:ind w:left="360"/>
        <w:jc w:val="both"/>
        <w:rPr>
          <w:rFonts w:ascii="Times New Roman" w:hAnsi="Times New Roman" w:cs="Times New Roman"/>
          <w:sz w:val="24"/>
          <w:szCs w:val="24"/>
        </w:rPr>
      </w:pPr>
      <w:r w:rsidRPr="009049DE">
        <w:rPr>
          <w:rFonts w:ascii="Times New Roman" w:hAnsi="Times New Roman" w:cs="Times New Roman"/>
          <w:sz w:val="24"/>
          <w:szCs w:val="24"/>
        </w:rPr>
        <w:t>5. Motion Tost (implementation 'com.github.Spikeysanju:MotionToast:1.4')</w:t>
      </w:r>
    </w:p>
    <w:p w14:paraId="1F43ED14" w14:textId="10B15FCA" w:rsidR="00C45F36" w:rsidRPr="009049DE" w:rsidRDefault="00C45F36" w:rsidP="005E265C">
      <w:pPr>
        <w:spacing w:line="360" w:lineRule="auto"/>
        <w:ind w:left="360"/>
        <w:jc w:val="both"/>
        <w:rPr>
          <w:rFonts w:ascii="Times New Roman" w:hAnsi="Times New Roman" w:cs="Times New Roman"/>
          <w:sz w:val="24"/>
          <w:szCs w:val="24"/>
        </w:rPr>
      </w:pPr>
      <w:r w:rsidRPr="009049DE">
        <w:rPr>
          <w:rFonts w:ascii="Times New Roman" w:hAnsi="Times New Roman" w:cs="Times New Roman"/>
          <w:sz w:val="24"/>
          <w:szCs w:val="24"/>
        </w:rPr>
        <w:t>6. Lottie Animation (def lottieVersion = "3.4.0" implementation "com.airbnb.android:lottie:$lottieVersion")</w:t>
      </w:r>
    </w:p>
    <w:p w14:paraId="508426C2" w14:textId="57F0366E" w:rsidR="00C45F36" w:rsidRPr="009049DE" w:rsidRDefault="00C45F36" w:rsidP="005E265C">
      <w:pPr>
        <w:spacing w:line="360" w:lineRule="auto"/>
        <w:ind w:left="360"/>
        <w:jc w:val="both"/>
        <w:rPr>
          <w:rFonts w:ascii="Times New Roman" w:hAnsi="Times New Roman" w:cs="Times New Roman"/>
          <w:sz w:val="24"/>
          <w:szCs w:val="24"/>
        </w:rPr>
      </w:pPr>
      <w:r w:rsidRPr="009049DE">
        <w:rPr>
          <w:rFonts w:ascii="Times New Roman" w:hAnsi="Times New Roman" w:cs="Times New Roman"/>
          <w:sz w:val="24"/>
          <w:szCs w:val="24"/>
        </w:rPr>
        <w:t>7. Wave animations (implementation "com.scwang.wave:MultiWaveHeader:1.0.0")</w:t>
      </w:r>
    </w:p>
    <w:p w14:paraId="60195397" w14:textId="09CE217F" w:rsidR="00D576D3" w:rsidRPr="00F5742C" w:rsidRDefault="00D576D3" w:rsidP="0047241E">
      <w:pPr>
        <w:numPr>
          <w:ilvl w:val="0"/>
          <w:numId w:val="2"/>
        </w:numPr>
        <w:spacing w:before="280" w:after="80" w:line="360" w:lineRule="auto"/>
        <w:textAlignment w:val="baseline"/>
        <w:outlineLvl w:val="3"/>
        <w:rPr>
          <w:rFonts w:ascii="Times New Roman" w:eastAsia="Times New Roman" w:hAnsi="Times New Roman" w:cs="Times New Roman"/>
          <w:b/>
          <w:bCs/>
          <w:color w:val="666666"/>
          <w:sz w:val="24"/>
          <w:szCs w:val="24"/>
          <w:lang w:eastAsia="id-ID"/>
        </w:rPr>
      </w:pPr>
      <w:r w:rsidRPr="00D576D3">
        <w:rPr>
          <w:rFonts w:ascii="Times New Roman" w:eastAsia="Times New Roman" w:hAnsi="Times New Roman" w:cs="Times New Roman"/>
          <w:b/>
          <w:bCs/>
          <w:color w:val="000000"/>
          <w:sz w:val="24"/>
          <w:szCs w:val="24"/>
          <w:lang w:eastAsia="id-ID"/>
        </w:rPr>
        <w:t>Dataset Link</w:t>
      </w:r>
      <w:r w:rsidRPr="00D576D3">
        <w:rPr>
          <w:rFonts w:ascii="Times New Roman" w:eastAsia="Times New Roman" w:hAnsi="Times New Roman" w:cs="Times New Roman"/>
          <w:color w:val="666666"/>
          <w:sz w:val="24"/>
          <w:szCs w:val="24"/>
          <w:lang w:eastAsia="id-ID"/>
        </w:rPr>
        <w:t>:  </w:t>
      </w:r>
    </w:p>
    <w:p w14:paraId="43E7C068" w14:textId="2083B108" w:rsidR="00F5742C" w:rsidRPr="00456485" w:rsidRDefault="00F5742C" w:rsidP="0032379E">
      <w:pPr>
        <w:pStyle w:val="ListParagraph"/>
        <w:numPr>
          <w:ilvl w:val="0"/>
          <w:numId w:val="5"/>
        </w:numPr>
        <w:spacing w:before="280" w:after="80" w:line="360" w:lineRule="auto"/>
        <w:jc w:val="both"/>
        <w:textAlignment w:val="baseline"/>
        <w:outlineLvl w:val="3"/>
        <w:rPr>
          <w:rFonts w:ascii="Times New Roman" w:eastAsia="Times New Roman" w:hAnsi="Times New Roman" w:cs="Times New Roman"/>
          <w:color w:val="000000"/>
          <w:sz w:val="24"/>
          <w:szCs w:val="24"/>
          <w:lang w:val="en-US" w:eastAsia="id-ID"/>
        </w:rPr>
      </w:pPr>
      <w:r w:rsidRPr="00456485">
        <w:rPr>
          <w:rFonts w:ascii="Times New Roman" w:eastAsia="Times New Roman" w:hAnsi="Times New Roman" w:cs="Times New Roman"/>
          <w:color w:val="000000"/>
          <w:sz w:val="24"/>
          <w:szCs w:val="24"/>
          <w:lang w:val="en-US" w:eastAsia="id-ID"/>
        </w:rPr>
        <w:t xml:space="preserve">Logo </w:t>
      </w:r>
      <w:proofErr w:type="spellStart"/>
      <w:r w:rsidRPr="00456485">
        <w:rPr>
          <w:rFonts w:ascii="Times New Roman" w:eastAsia="Times New Roman" w:hAnsi="Times New Roman" w:cs="Times New Roman"/>
          <w:color w:val="000000"/>
          <w:sz w:val="24"/>
          <w:szCs w:val="24"/>
          <w:lang w:val="en-US" w:eastAsia="id-ID"/>
        </w:rPr>
        <w:t>kabupaten</w:t>
      </w:r>
      <w:proofErr w:type="spellEnd"/>
      <w:r w:rsidRPr="00456485">
        <w:rPr>
          <w:rFonts w:ascii="Times New Roman" w:eastAsia="Times New Roman" w:hAnsi="Times New Roman" w:cs="Times New Roman"/>
          <w:color w:val="000000"/>
          <w:sz w:val="24"/>
          <w:szCs w:val="24"/>
          <w:lang w:val="en-US" w:eastAsia="id-ID"/>
        </w:rPr>
        <w:t xml:space="preserve"> </w:t>
      </w:r>
      <w:proofErr w:type="spellStart"/>
      <w:r w:rsidRPr="00456485">
        <w:rPr>
          <w:rFonts w:ascii="Times New Roman" w:eastAsia="Times New Roman" w:hAnsi="Times New Roman" w:cs="Times New Roman"/>
          <w:color w:val="000000"/>
          <w:sz w:val="24"/>
          <w:szCs w:val="24"/>
          <w:lang w:val="en-US" w:eastAsia="id-ID"/>
        </w:rPr>
        <w:t>Tegal</w:t>
      </w:r>
      <w:proofErr w:type="spellEnd"/>
      <w:r w:rsidRPr="00456485">
        <w:rPr>
          <w:rFonts w:ascii="Times New Roman" w:eastAsia="Times New Roman" w:hAnsi="Times New Roman" w:cs="Times New Roman"/>
          <w:color w:val="000000"/>
          <w:sz w:val="24"/>
          <w:szCs w:val="24"/>
          <w:lang w:val="en-US" w:eastAsia="id-ID"/>
        </w:rPr>
        <w:t xml:space="preserve"> (</w:t>
      </w:r>
      <w:hyperlink r:id="rId17" w:history="1">
        <w:r w:rsidRPr="00456485">
          <w:rPr>
            <w:rStyle w:val="Hyperlink"/>
            <w:rFonts w:ascii="Times New Roman" w:hAnsi="Times New Roman" w:cs="Times New Roman"/>
            <w:sz w:val="24"/>
            <w:szCs w:val="24"/>
          </w:rPr>
          <w:t>Logo Kabupaten Tegal (INDONESIA) Original Terbaru - rekreartive</w:t>
        </w:r>
      </w:hyperlink>
      <w:r w:rsidRPr="00456485">
        <w:rPr>
          <w:rFonts w:ascii="Times New Roman" w:eastAsia="Times New Roman" w:hAnsi="Times New Roman" w:cs="Times New Roman"/>
          <w:color w:val="000000"/>
          <w:sz w:val="24"/>
          <w:szCs w:val="24"/>
          <w:lang w:val="en-US" w:eastAsia="id-ID"/>
        </w:rPr>
        <w:t>)</w:t>
      </w:r>
      <w:r w:rsidR="00486425" w:rsidRPr="00456485">
        <w:rPr>
          <w:rFonts w:ascii="Times New Roman" w:eastAsia="Times New Roman" w:hAnsi="Times New Roman" w:cs="Times New Roman"/>
          <w:color w:val="000000"/>
          <w:sz w:val="24"/>
          <w:szCs w:val="24"/>
          <w:lang w:val="en-US" w:eastAsia="id-ID"/>
        </w:rPr>
        <w:t xml:space="preserve"> (kami </w:t>
      </w:r>
      <w:proofErr w:type="spellStart"/>
      <w:r w:rsidR="00486425" w:rsidRPr="00456485">
        <w:rPr>
          <w:rFonts w:ascii="Times New Roman" w:eastAsia="Times New Roman" w:hAnsi="Times New Roman" w:cs="Times New Roman"/>
          <w:color w:val="000000"/>
          <w:sz w:val="24"/>
          <w:szCs w:val="24"/>
          <w:lang w:val="en-US" w:eastAsia="id-ID"/>
        </w:rPr>
        <w:t>telah</w:t>
      </w:r>
      <w:proofErr w:type="spellEnd"/>
      <w:r w:rsidR="00486425" w:rsidRPr="00456485">
        <w:rPr>
          <w:rFonts w:ascii="Times New Roman" w:eastAsia="Times New Roman" w:hAnsi="Times New Roman" w:cs="Times New Roman"/>
          <w:color w:val="000000"/>
          <w:sz w:val="24"/>
          <w:szCs w:val="24"/>
          <w:lang w:val="en-US" w:eastAsia="id-ID"/>
        </w:rPr>
        <w:t xml:space="preserve"> </w:t>
      </w:r>
      <w:proofErr w:type="spellStart"/>
      <w:r w:rsidR="00486425" w:rsidRPr="00456485">
        <w:rPr>
          <w:rFonts w:ascii="Times New Roman" w:eastAsia="Times New Roman" w:hAnsi="Times New Roman" w:cs="Times New Roman"/>
          <w:color w:val="000000"/>
          <w:sz w:val="24"/>
          <w:szCs w:val="24"/>
          <w:lang w:val="en-US" w:eastAsia="id-ID"/>
        </w:rPr>
        <w:t>mendaptkan</w:t>
      </w:r>
      <w:proofErr w:type="spellEnd"/>
      <w:r w:rsidR="00486425" w:rsidRPr="00456485">
        <w:rPr>
          <w:rFonts w:ascii="Times New Roman" w:eastAsia="Times New Roman" w:hAnsi="Times New Roman" w:cs="Times New Roman"/>
          <w:color w:val="000000"/>
          <w:sz w:val="24"/>
          <w:szCs w:val="24"/>
          <w:lang w:val="en-US" w:eastAsia="id-ID"/>
        </w:rPr>
        <w:t xml:space="preserve"> </w:t>
      </w:r>
      <w:proofErr w:type="spellStart"/>
      <w:r w:rsidR="00486425" w:rsidRPr="00456485">
        <w:rPr>
          <w:rFonts w:ascii="Times New Roman" w:eastAsia="Times New Roman" w:hAnsi="Times New Roman" w:cs="Times New Roman"/>
          <w:color w:val="000000"/>
          <w:sz w:val="24"/>
          <w:szCs w:val="24"/>
          <w:lang w:val="en-US" w:eastAsia="id-ID"/>
        </w:rPr>
        <w:t>izin</w:t>
      </w:r>
      <w:proofErr w:type="spellEnd"/>
      <w:r w:rsidR="00486425" w:rsidRPr="00456485">
        <w:rPr>
          <w:rFonts w:ascii="Times New Roman" w:eastAsia="Times New Roman" w:hAnsi="Times New Roman" w:cs="Times New Roman"/>
          <w:color w:val="000000"/>
          <w:sz w:val="24"/>
          <w:szCs w:val="24"/>
          <w:lang w:val="en-US" w:eastAsia="id-ID"/>
        </w:rPr>
        <w:t xml:space="preserve"> </w:t>
      </w:r>
      <w:proofErr w:type="spellStart"/>
      <w:r w:rsidR="00486425" w:rsidRPr="00456485">
        <w:rPr>
          <w:rFonts w:ascii="Times New Roman" w:eastAsia="Times New Roman" w:hAnsi="Times New Roman" w:cs="Times New Roman"/>
          <w:color w:val="000000"/>
          <w:sz w:val="24"/>
          <w:szCs w:val="24"/>
          <w:lang w:val="en-US" w:eastAsia="id-ID"/>
        </w:rPr>
        <w:t>dari</w:t>
      </w:r>
      <w:proofErr w:type="spellEnd"/>
      <w:r w:rsidR="00486425" w:rsidRPr="00456485">
        <w:rPr>
          <w:rFonts w:ascii="Times New Roman" w:eastAsia="Times New Roman" w:hAnsi="Times New Roman" w:cs="Times New Roman"/>
          <w:color w:val="000000"/>
          <w:sz w:val="24"/>
          <w:szCs w:val="24"/>
          <w:lang w:val="en-US" w:eastAsia="id-ID"/>
        </w:rPr>
        <w:t xml:space="preserve"> </w:t>
      </w:r>
      <w:proofErr w:type="spellStart"/>
      <w:r w:rsidR="00486425" w:rsidRPr="00456485">
        <w:rPr>
          <w:rFonts w:ascii="Times New Roman" w:eastAsia="Times New Roman" w:hAnsi="Times New Roman" w:cs="Times New Roman"/>
          <w:color w:val="000000"/>
          <w:sz w:val="24"/>
          <w:szCs w:val="24"/>
          <w:lang w:val="en-US" w:eastAsia="id-ID"/>
        </w:rPr>
        <w:t>sekretariat</w:t>
      </w:r>
      <w:proofErr w:type="spellEnd"/>
      <w:r w:rsidR="00486425" w:rsidRPr="00456485">
        <w:rPr>
          <w:rFonts w:ascii="Times New Roman" w:eastAsia="Times New Roman" w:hAnsi="Times New Roman" w:cs="Times New Roman"/>
          <w:color w:val="000000"/>
          <w:sz w:val="24"/>
          <w:szCs w:val="24"/>
          <w:lang w:val="en-US" w:eastAsia="id-ID"/>
        </w:rPr>
        <w:t xml:space="preserve"> </w:t>
      </w:r>
      <w:proofErr w:type="spellStart"/>
      <w:r w:rsidR="00486425" w:rsidRPr="00456485">
        <w:rPr>
          <w:rFonts w:ascii="Times New Roman" w:eastAsia="Times New Roman" w:hAnsi="Times New Roman" w:cs="Times New Roman"/>
          <w:color w:val="000000"/>
          <w:sz w:val="24"/>
          <w:szCs w:val="24"/>
          <w:lang w:val="en-US" w:eastAsia="id-ID"/>
        </w:rPr>
        <w:t>kantor</w:t>
      </w:r>
      <w:proofErr w:type="spellEnd"/>
      <w:r w:rsidR="00486425" w:rsidRPr="00456485">
        <w:rPr>
          <w:rFonts w:ascii="Times New Roman" w:eastAsia="Times New Roman" w:hAnsi="Times New Roman" w:cs="Times New Roman"/>
          <w:color w:val="000000"/>
          <w:sz w:val="24"/>
          <w:szCs w:val="24"/>
          <w:lang w:val="en-US" w:eastAsia="id-ID"/>
        </w:rPr>
        <w:t xml:space="preserve"> </w:t>
      </w:r>
      <w:proofErr w:type="spellStart"/>
      <w:r w:rsidR="00486425" w:rsidRPr="00456485">
        <w:rPr>
          <w:rFonts w:ascii="Times New Roman" w:eastAsia="Times New Roman" w:hAnsi="Times New Roman" w:cs="Times New Roman"/>
          <w:color w:val="000000"/>
          <w:sz w:val="24"/>
          <w:szCs w:val="24"/>
          <w:lang w:val="en-US" w:eastAsia="id-ID"/>
        </w:rPr>
        <w:t>untuk</w:t>
      </w:r>
      <w:proofErr w:type="spellEnd"/>
      <w:r w:rsidR="00486425" w:rsidRPr="00456485">
        <w:rPr>
          <w:rFonts w:ascii="Times New Roman" w:eastAsia="Times New Roman" w:hAnsi="Times New Roman" w:cs="Times New Roman"/>
          <w:color w:val="000000"/>
          <w:sz w:val="24"/>
          <w:szCs w:val="24"/>
          <w:lang w:val="en-US" w:eastAsia="id-ID"/>
        </w:rPr>
        <w:t xml:space="preserve"> </w:t>
      </w:r>
      <w:proofErr w:type="spellStart"/>
      <w:r w:rsidR="00486425" w:rsidRPr="00456485">
        <w:rPr>
          <w:rFonts w:ascii="Times New Roman" w:eastAsia="Times New Roman" w:hAnsi="Times New Roman" w:cs="Times New Roman"/>
          <w:color w:val="000000"/>
          <w:sz w:val="24"/>
          <w:szCs w:val="24"/>
          <w:lang w:val="en-US" w:eastAsia="id-ID"/>
        </w:rPr>
        <w:t>mencantumkanya</w:t>
      </w:r>
      <w:proofErr w:type="spellEnd"/>
      <w:r w:rsidR="00486425" w:rsidRPr="00456485">
        <w:rPr>
          <w:rFonts w:ascii="Times New Roman" w:eastAsia="Times New Roman" w:hAnsi="Times New Roman" w:cs="Times New Roman"/>
          <w:color w:val="000000"/>
          <w:sz w:val="24"/>
          <w:szCs w:val="24"/>
          <w:lang w:val="en-US" w:eastAsia="id-ID"/>
        </w:rPr>
        <w:t xml:space="preserve"> </w:t>
      </w:r>
      <w:proofErr w:type="spellStart"/>
      <w:r w:rsidR="00486425" w:rsidRPr="00456485">
        <w:rPr>
          <w:rFonts w:ascii="Times New Roman" w:eastAsia="Times New Roman" w:hAnsi="Times New Roman" w:cs="Times New Roman"/>
          <w:color w:val="000000"/>
          <w:sz w:val="24"/>
          <w:szCs w:val="24"/>
          <w:lang w:val="en-US" w:eastAsia="id-ID"/>
        </w:rPr>
        <w:t>didalam</w:t>
      </w:r>
      <w:proofErr w:type="spellEnd"/>
      <w:r w:rsidR="00486425" w:rsidRPr="00456485">
        <w:rPr>
          <w:rFonts w:ascii="Times New Roman" w:eastAsia="Times New Roman" w:hAnsi="Times New Roman" w:cs="Times New Roman"/>
          <w:color w:val="000000"/>
          <w:sz w:val="24"/>
          <w:szCs w:val="24"/>
          <w:lang w:val="en-US" w:eastAsia="id-ID"/>
        </w:rPr>
        <w:t xml:space="preserve"> </w:t>
      </w:r>
      <w:proofErr w:type="spellStart"/>
      <w:r w:rsidR="00486425" w:rsidRPr="00456485">
        <w:rPr>
          <w:rFonts w:ascii="Times New Roman" w:eastAsia="Times New Roman" w:hAnsi="Times New Roman" w:cs="Times New Roman"/>
          <w:color w:val="000000"/>
          <w:sz w:val="24"/>
          <w:szCs w:val="24"/>
          <w:lang w:val="en-US" w:eastAsia="id-ID"/>
        </w:rPr>
        <w:t>aplikasi</w:t>
      </w:r>
      <w:proofErr w:type="spellEnd"/>
      <w:r w:rsidR="00486425" w:rsidRPr="00456485">
        <w:rPr>
          <w:rFonts w:ascii="Times New Roman" w:eastAsia="Times New Roman" w:hAnsi="Times New Roman" w:cs="Times New Roman"/>
          <w:color w:val="000000"/>
          <w:sz w:val="24"/>
          <w:szCs w:val="24"/>
          <w:lang w:val="en-US" w:eastAsia="id-ID"/>
        </w:rPr>
        <w:t xml:space="preserve"> kami)</w:t>
      </w:r>
    </w:p>
    <w:p w14:paraId="5F315150" w14:textId="60A78DDC" w:rsidR="00670B94" w:rsidRPr="00456485" w:rsidRDefault="00670B94" w:rsidP="0032379E">
      <w:pPr>
        <w:pStyle w:val="ListParagraph"/>
        <w:numPr>
          <w:ilvl w:val="0"/>
          <w:numId w:val="5"/>
        </w:numPr>
        <w:spacing w:before="280" w:after="80"/>
        <w:jc w:val="both"/>
        <w:textAlignment w:val="baseline"/>
        <w:outlineLvl w:val="3"/>
        <w:rPr>
          <w:rFonts w:ascii="Times New Roman" w:eastAsia="Times New Roman" w:hAnsi="Times New Roman" w:cs="Times New Roman"/>
          <w:color w:val="000000"/>
          <w:sz w:val="24"/>
          <w:szCs w:val="24"/>
          <w:lang w:val="en-ID" w:eastAsia="id-ID"/>
        </w:rPr>
      </w:pPr>
      <w:r w:rsidRPr="00670B94">
        <w:rPr>
          <w:rFonts w:ascii="Times New Roman" w:eastAsia="Times New Roman" w:hAnsi="Times New Roman" w:cs="Times New Roman"/>
          <w:color w:val="000000"/>
          <w:sz w:val="24"/>
          <w:szCs w:val="24"/>
          <w:lang w:val="en-US" w:eastAsia="id-ID"/>
        </w:rPr>
        <w:t>Icon email refresh (</w:t>
      </w:r>
      <w:hyperlink r:id="rId18" w:history="1">
        <w:r w:rsidRPr="00670B94">
          <w:rPr>
            <w:rStyle w:val="Hyperlink"/>
            <w:rFonts w:ascii="Times New Roman" w:eastAsia="Times New Roman" w:hAnsi="Times New Roman" w:cs="Times New Roman"/>
            <w:sz w:val="24"/>
            <w:szCs w:val="24"/>
            <w:lang w:val="en-US" w:eastAsia="id-ID"/>
          </w:rPr>
          <w:t>https://icons8.com/icon/124409/refresh-mail</w:t>
        </w:r>
      </w:hyperlink>
      <w:r w:rsidRPr="00670B94">
        <w:rPr>
          <w:rFonts w:ascii="Times New Roman" w:eastAsia="Times New Roman" w:hAnsi="Times New Roman" w:cs="Times New Roman"/>
          <w:color w:val="000000"/>
          <w:sz w:val="24"/>
          <w:szCs w:val="24"/>
          <w:lang w:val="en-US" w:eastAsia="id-ID"/>
        </w:rPr>
        <w:t>)</w:t>
      </w:r>
    </w:p>
    <w:p w14:paraId="5180569B" w14:textId="51FB15B2" w:rsidR="00D576D3" w:rsidRPr="00D576D3" w:rsidRDefault="00D576D3" w:rsidP="008B6D5A">
      <w:pPr>
        <w:numPr>
          <w:ilvl w:val="0"/>
          <w:numId w:val="3"/>
        </w:numPr>
        <w:spacing w:before="280" w:after="80" w:line="360" w:lineRule="auto"/>
        <w:jc w:val="both"/>
        <w:textAlignment w:val="baseline"/>
        <w:outlineLvl w:val="3"/>
        <w:rPr>
          <w:rFonts w:ascii="Times New Roman" w:eastAsia="Times New Roman" w:hAnsi="Times New Roman" w:cs="Times New Roman"/>
          <w:b/>
          <w:bCs/>
          <w:color w:val="000000"/>
          <w:sz w:val="24"/>
          <w:szCs w:val="24"/>
          <w:lang w:eastAsia="id-ID"/>
        </w:rPr>
      </w:pPr>
      <w:r w:rsidRPr="00D576D3">
        <w:rPr>
          <w:rFonts w:ascii="Times New Roman" w:eastAsia="Times New Roman" w:hAnsi="Times New Roman" w:cs="Times New Roman"/>
          <w:b/>
          <w:bCs/>
          <w:color w:val="000000"/>
          <w:sz w:val="24"/>
          <w:szCs w:val="24"/>
          <w:lang w:eastAsia="id-ID"/>
        </w:rPr>
        <w:t>Academic Paper Link:</w:t>
      </w:r>
    </w:p>
    <w:p w14:paraId="43876495" w14:textId="6DA39A73" w:rsidR="00D576D3" w:rsidRDefault="00E31C6F" w:rsidP="008B6D5A">
      <w:pPr>
        <w:spacing w:after="0" w:line="360" w:lineRule="auto"/>
        <w:ind w:left="720"/>
        <w:jc w:val="both"/>
        <w:rPr>
          <w:rFonts w:ascii="Times New Roman" w:eastAsia="Times New Roman" w:hAnsi="Times New Roman" w:cs="Times New Roman"/>
          <w:sz w:val="24"/>
          <w:szCs w:val="24"/>
          <w:lang w:eastAsia="id-ID"/>
        </w:rPr>
      </w:pPr>
      <w:r w:rsidRPr="00E31C6F">
        <w:rPr>
          <w:rFonts w:ascii="Times New Roman" w:eastAsia="Times New Roman" w:hAnsi="Times New Roman" w:cs="Times New Roman"/>
          <w:sz w:val="24"/>
          <w:szCs w:val="24"/>
          <w:lang w:eastAsia="id-ID"/>
        </w:rPr>
        <w:t>[1]</w:t>
      </w:r>
      <w:r w:rsidRPr="00E31C6F">
        <w:rPr>
          <w:rFonts w:ascii="Times New Roman" w:eastAsia="Times New Roman" w:hAnsi="Times New Roman" w:cs="Times New Roman"/>
          <w:sz w:val="24"/>
          <w:szCs w:val="24"/>
          <w:lang w:eastAsia="id-ID"/>
        </w:rPr>
        <w:tab/>
        <w:t>A. P. ALDYA, “HAVERSINE FORMULA UNTUK MEMBATASI JARAK PADA APLIKASI PRESENSI ONLINE,” J. INSTEK (Informatika Sains dan Teknol., vol. 4, no. 2, pp. 171–180, Aug. 2019, doi: 10.24252/INSTEK.V4I2.10042.</w:t>
      </w:r>
    </w:p>
    <w:p w14:paraId="38690D89" w14:textId="77777777" w:rsidR="0011719D" w:rsidRDefault="0011719D" w:rsidP="008B6D5A">
      <w:pPr>
        <w:spacing w:after="0" w:line="360" w:lineRule="auto"/>
        <w:ind w:left="720"/>
        <w:jc w:val="both"/>
        <w:rPr>
          <w:rFonts w:ascii="Times New Roman" w:eastAsia="Times New Roman" w:hAnsi="Times New Roman" w:cs="Times New Roman"/>
          <w:sz w:val="24"/>
          <w:szCs w:val="24"/>
          <w:lang w:eastAsia="id-ID"/>
        </w:rPr>
      </w:pPr>
    </w:p>
    <w:p w14:paraId="47CC5838" w14:textId="5E75F0CC" w:rsidR="000D28DE" w:rsidRPr="000D28DE" w:rsidRDefault="000D28DE" w:rsidP="008B6D5A">
      <w:pPr>
        <w:spacing w:after="0" w:line="360" w:lineRule="auto"/>
        <w:ind w:left="720"/>
        <w:jc w:val="both"/>
        <w:rPr>
          <w:rFonts w:ascii="Times New Roman" w:eastAsia="Times New Roman" w:hAnsi="Times New Roman" w:cs="Times New Roman"/>
          <w:sz w:val="24"/>
          <w:szCs w:val="24"/>
          <w:lang w:val="en-US" w:eastAsia="id-ID"/>
        </w:rPr>
      </w:pPr>
      <w:r>
        <w:rPr>
          <w:rFonts w:ascii="Times New Roman" w:eastAsia="Times New Roman" w:hAnsi="Times New Roman" w:cs="Times New Roman"/>
          <w:sz w:val="24"/>
          <w:szCs w:val="24"/>
          <w:lang w:val="en-US" w:eastAsia="id-ID"/>
        </w:rPr>
        <w:lastRenderedPageBreak/>
        <w:t>[2]</w:t>
      </w:r>
      <w:r>
        <w:rPr>
          <w:rFonts w:ascii="Times New Roman" w:eastAsia="Times New Roman" w:hAnsi="Times New Roman" w:cs="Times New Roman"/>
          <w:sz w:val="24"/>
          <w:szCs w:val="24"/>
          <w:lang w:val="en-US" w:eastAsia="id-ID"/>
        </w:rPr>
        <w:tab/>
      </w:r>
      <w:r w:rsidR="0011719D" w:rsidRPr="000D28DE">
        <w:rPr>
          <w:rFonts w:ascii="Times New Roman" w:hAnsi="Times New Roman" w:cs="Times New Roman"/>
          <w:color w:val="222222"/>
          <w:sz w:val="24"/>
          <w:szCs w:val="24"/>
          <w:shd w:val="clear" w:color="auto" w:fill="FFFFFF"/>
        </w:rPr>
        <w:t>MIFTAHUDDIN, YUSUP, SOFIA UMAROH, AND FAHMI RABIUL KARIM. "PERBANDINGAN METODE PERHITUNGAN JARAK EUCLIDEAN, HAVERSINE, DAN MANHATTAN DALAM PENENTUAN POSISI KARYAWAN." </w:t>
      </w:r>
      <w:r w:rsidR="0011719D" w:rsidRPr="000D28DE">
        <w:rPr>
          <w:rFonts w:ascii="Times New Roman" w:hAnsi="Times New Roman" w:cs="Times New Roman"/>
          <w:i/>
          <w:iCs/>
          <w:color w:val="222222"/>
          <w:sz w:val="24"/>
          <w:szCs w:val="24"/>
          <w:shd w:val="clear" w:color="auto" w:fill="FFFFFF"/>
        </w:rPr>
        <w:t>JURNAL TEKNO INSENTIF</w:t>
      </w:r>
      <w:r w:rsidR="0011719D" w:rsidRPr="000D28DE">
        <w:rPr>
          <w:rFonts w:ascii="Times New Roman" w:hAnsi="Times New Roman" w:cs="Times New Roman"/>
          <w:color w:val="222222"/>
          <w:sz w:val="24"/>
          <w:szCs w:val="24"/>
          <w:shd w:val="clear" w:color="auto" w:fill="FFFFFF"/>
        </w:rPr>
        <w:t> 14.2 (2020): 69-77.</w:t>
      </w:r>
    </w:p>
    <w:p w14:paraId="3C2A6DAA" w14:textId="77777777" w:rsidR="00D576D3" w:rsidRPr="00D576D3" w:rsidRDefault="00D576D3" w:rsidP="0047241E">
      <w:pPr>
        <w:numPr>
          <w:ilvl w:val="0"/>
          <w:numId w:val="4"/>
        </w:numPr>
        <w:spacing w:before="280" w:after="80" w:line="360" w:lineRule="auto"/>
        <w:textAlignment w:val="baseline"/>
        <w:outlineLvl w:val="3"/>
        <w:rPr>
          <w:rFonts w:ascii="Times New Roman" w:eastAsia="Times New Roman" w:hAnsi="Times New Roman" w:cs="Times New Roman"/>
          <w:b/>
          <w:bCs/>
          <w:color w:val="666666"/>
          <w:sz w:val="24"/>
          <w:szCs w:val="24"/>
          <w:lang w:eastAsia="id-ID"/>
        </w:rPr>
      </w:pPr>
      <w:r w:rsidRPr="00D576D3">
        <w:rPr>
          <w:rFonts w:ascii="Times New Roman" w:eastAsia="Times New Roman" w:hAnsi="Times New Roman" w:cs="Times New Roman"/>
          <w:b/>
          <w:bCs/>
          <w:color w:val="000000"/>
          <w:sz w:val="24"/>
          <w:szCs w:val="24"/>
          <w:lang w:eastAsia="id-ID"/>
        </w:rPr>
        <w:t>References Link:</w:t>
      </w:r>
    </w:p>
    <w:p w14:paraId="0B647609" w14:textId="68FEE7CD" w:rsidR="00543246" w:rsidRDefault="00D576D3" w:rsidP="0047241E">
      <w:pPr>
        <w:spacing w:after="0" w:line="360" w:lineRule="auto"/>
        <w:ind w:left="720"/>
        <w:rPr>
          <w:rFonts w:ascii="Times New Roman" w:hAnsi="Times New Roman" w:cs="Times New Roman"/>
          <w:sz w:val="24"/>
          <w:szCs w:val="24"/>
        </w:rPr>
      </w:pPr>
      <w:r w:rsidRPr="000904B4">
        <w:rPr>
          <w:rFonts w:ascii="Times New Roman" w:eastAsia="Times New Roman" w:hAnsi="Times New Roman" w:cs="Times New Roman"/>
          <w:color w:val="000000"/>
          <w:sz w:val="24"/>
          <w:szCs w:val="24"/>
          <w:lang w:eastAsia="id-ID"/>
        </w:rPr>
        <w:t>[1]</w:t>
      </w:r>
      <w:ins w:id="0" w:author="Guna Dermawan" w:date="2021-12-23T16:03:00Z">
        <w:r w:rsidR="00543246" w:rsidRPr="000904B4">
          <w:rPr>
            <w:rFonts w:ascii="Times New Roman" w:eastAsia="Times New Roman" w:hAnsi="Times New Roman" w:cs="Times New Roman"/>
            <w:color w:val="000000"/>
            <w:sz w:val="24"/>
            <w:szCs w:val="24"/>
            <w:lang w:val="en-US" w:eastAsia="id-ID"/>
          </w:rPr>
          <w:t xml:space="preserve"> </w:t>
        </w:r>
      </w:ins>
      <w:r w:rsidR="00543246" w:rsidRPr="000904B4">
        <w:rPr>
          <w:rFonts w:ascii="Times New Roman" w:eastAsia="Times New Roman" w:hAnsi="Times New Roman" w:cs="Times New Roman"/>
          <w:color w:val="000000"/>
          <w:sz w:val="24"/>
          <w:szCs w:val="24"/>
          <w:lang w:val="en-US" w:eastAsia="id-ID"/>
        </w:rPr>
        <w:t xml:space="preserve"> </w:t>
      </w:r>
      <w:hyperlink r:id="rId19" w:history="1">
        <w:r w:rsidR="00543246" w:rsidRPr="000904B4">
          <w:rPr>
            <w:rStyle w:val="Hyperlink"/>
            <w:rFonts w:ascii="Times New Roman" w:hAnsi="Times New Roman" w:cs="Times New Roman"/>
            <w:sz w:val="24"/>
            <w:szCs w:val="24"/>
          </w:rPr>
          <w:t>Menambahkan Firebase ke project Android Anda  |  Firebase Documentation (google.com)</w:t>
        </w:r>
      </w:hyperlink>
    </w:p>
    <w:p w14:paraId="3365ED09" w14:textId="5A61E37B" w:rsidR="00E10431" w:rsidRDefault="00E10431" w:rsidP="0047241E">
      <w:pPr>
        <w:spacing w:after="0" w:line="360" w:lineRule="auto"/>
        <w:ind w:left="720"/>
        <w:rPr>
          <w:rFonts w:ascii="Times New Roman" w:hAnsi="Times New Roman" w:cs="Times New Roman"/>
          <w:sz w:val="24"/>
          <w:szCs w:val="24"/>
        </w:rPr>
      </w:pPr>
      <w:r w:rsidRPr="00E10431">
        <w:rPr>
          <w:rFonts w:ascii="Times New Roman" w:hAnsi="Times New Roman" w:cs="Times New Roman"/>
          <w:sz w:val="24"/>
          <w:szCs w:val="24"/>
          <w:lang w:val="en-US"/>
        </w:rPr>
        <w:t xml:space="preserve">[2] </w:t>
      </w:r>
      <w:hyperlink r:id="rId20" w:history="1">
        <w:r w:rsidRPr="00E10431">
          <w:rPr>
            <w:rStyle w:val="Hyperlink"/>
            <w:rFonts w:ascii="Times New Roman" w:hAnsi="Times New Roman" w:cs="Times New Roman"/>
            <w:sz w:val="24"/>
            <w:szCs w:val="24"/>
          </w:rPr>
          <w:t>Android Firebase User Registration, User login, show user Information Tutorial | by Firman Aulia | Medium</w:t>
        </w:r>
      </w:hyperlink>
    </w:p>
    <w:p w14:paraId="7860BBA0" w14:textId="400158DD" w:rsidR="00E10431" w:rsidRPr="00E10431" w:rsidRDefault="00E10431" w:rsidP="0047241E">
      <w:pPr>
        <w:spacing w:after="0" w:line="360" w:lineRule="auto"/>
        <w:ind w:left="720"/>
        <w:rPr>
          <w:rFonts w:ascii="Times New Roman" w:hAnsi="Times New Roman" w:cs="Times New Roman"/>
          <w:sz w:val="24"/>
          <w:szCs w:val="24"/>
          <w:lang w:val="en-US"/>
        </w:rPr>
      </w:pPr>
      <w:r w:rsidRPr="00E10431">
        <w:rPr>
          <w:rFonts w:ascii="Times New Roman" w:hAnsi="Times New Roman" w:cs="Times New Roman"/>
          <w:sz w:val="24"/>
          <w:szCs w:val="24"/>
          <w:lang w:val="en-US"/>
        </w:rPr>
        <w:t xml:space="preserve">[3] </w:t>
      </w:r>
      <w:hyperlink r:id="rId21" w:history="1">
        <w:r w:rsidRPr="00E10431">
          <w:rPr>
            <w:rStyle w:val="Hyperlink"/>
            <w:rFonts w:ascii="Times New Roman" w:hAnsi="Times New Roman" w:cs="Times New Roman"/>
            <w:sz w:val="24"/>
            <w:szCs w:val="24"/>
          </w:rPr>
          <w:t xml:space="preserve">Memulai Firebase Authentication di </w:t>
        </w:r>
        <w:proofErr w:type="gramStart"/>
        <w:r w:rsidRPr="00E10431">
          <w:rPr>
            <w:rStyle w:val="Hyperlink"/>
            <w:rFonts w:ascii="Times New Roman" w:hAnsi="Times New Roman" w:cs="Times New Roman"/>
            <w:sz w:val="24"/>
            <w:szCs w:val="24"/>
          </w:rPr>
          <w:t>Android  |</w:t>
        </w:r>
        <w:proofErr w:type="gramEnd"/>
        <w:r w:rsidRPr="00E10431">
          <w:rPr>
            <w:rStyle w:val="Hyperlink"/>
            <w:rFonts w:ascii="Times New Roman" w:hAnsi="Times New Roman" w:cs="Times New Roman"/>
            <w:sz w:val="24"/>
            <w:szCs w:val="24"/>
          </w:rPr>
          <w:t>  Firebase Documentation (google.com)</w:t>
        </w:r>
      </w:hyperlink>
    </w:p>
    <w:p w14:paraId="08A6983A" w14:textId="77777777" w:rsidR="00D576D3" w:rsidRPr="00D576D3" w:rsidRDefault="00D576D3" w:rsidP="0047241E">
      <w:pPr>
        <w:spacing w:after="0" w:line="360" w:lineRule="auto"/>
        <w:rPr>
          <w:rFonts w:ascii="Times New Roman" w:eastAsia="Times New Roman" w:hAnsi="Times New Roman" w:cs="Times New Roman"/>
          <w:sz w:val="24"/>
          <w:szCs w:val="24"/>
          <w:lang w:eastAsia="id-ID"/>
        </w:rPr>
      </w:pPr>
    </w:p>
    <w:p w14:paraId="7A2A9E7E" w14:textId="77777777" w:rsidR="00D576D3" w:rsidRPr="00D576D3" w:rsidRDefault="00D576D3" w:rsidP="0047241E">
      <w:pPr>
        <w:spacing w:before="280" w:after="80" w:line="360" w:lineRule="auto"/>
        <w:outlineLvl w:val="3"/>
        <w:rPr>
          <w:rFonts w:ascii="Times New Roman" w:eastAsia="Times New Roman" w:hAnsi="Times New Roman" w:cs="Times New Roman"/>
          <w:b/>
          <w:bCs/>
          <w:sz w:val="24"/>
          <w:szCs w:val="24"/>
          <w:lang w:eastAsia="id-ID"/>
        </w:rPr>
      </w:pPr>
      <w:r w:rsidRPr="00D576D3">
        <w:rPr>
          <w:rFonts w:ascii="Times New Roman" w:eastAsia="Times New Roman" w:hAnsi="Times New Roman" w:cs="Times New Roman"/>
          <w:b/>
          <w:bCs/>
          <w:color w:val="000000"/>
          <w:sz w:val="24"/>
          <w:szCs w:val="24"/>
          <w:lang w:eastAsia="id-ID"/>
        </w:rPr>
        <w:t>Demo Video Link</w:t>
      </w:r>
    </w:p>
    <w:p w14:paraId="63BC2A13" w14:textId="615E4895" w:rsidR="00FD6407" w:rsidRPr="00E31C6F" w:rsidRDefault="00F72134" w:rsidP="0047241E">
      <w:pPr>
        <w:spacing w:line="360" w:lineRule="auto"/>
        <w:jc w:val="both"/>
        <w:rPr>
          <w:rFonts w:ascii="Times New Roman" w:hAnsi="Times New Roman" w:cs="Times New Roman"/>
          <w:sz w:val="24"/>
          <w:szCs w:val="24"/>
        </w:rPr>
      </w:pPr>
      <w:hyperlink r:id="rId22" w:history="1">
        <w:r w:rsidR="00F5742C" w:rsidRPr="00F5742C">
          <w:rPr>
            <w:rStyle w:val="Hyperlink"/>
            <w:rFonts w:ascii="Times New Roman" w:hAnsi="Times New Roman" w:cs="Times New Roman"/>
            <w:sz w:val="24"/>
            <w:szCs w:val="24"/>
          </w:rPr>
          <w:t>https://drive.google.co</w:t>
        </w:r>
        <w:r w:rsidR="00F5742C" w:rsidRPr="00F5742C">
          <w:rPr>
            <w:rStyle w:val="Hyperlink"/>
            <w:rFonts w:ascii="Times New Roman" w:hAnsi="Times New Roman" w:cs="Times New Roman"/>
            <w:sz w:val="24"/>
            <w:szCs w:val="24"/>
          </w:rPr>
          <w:t>m</w:t>
        </w:r>
        <w:r w:rsidR="00F5742C" w:rsidRPr="00F5742C">
          <w:rPr>
            <w:rStyle w:val="Hyperlink"/>
            <w:rFonts w:ascii="Times New Roman" w:hAnsi="Times New Roman" w:cs="Times New Roman"/>
            <w:sz w:val="24"/>
            <w:szCs w:val="24"/>
          </w:rPr>
          <w:t>/file/d/18QVa4kFdp7dIeTGyafdg8LP6GsDoC9o_/view?usp=sharing</w:t>
        </w:r>
      </w:hyperlink>
    </w:p>
    <w:sectPr w:rsidR="00FD6407" w:rsidRPr="00E31C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F662CF"/>
    <w:multiLevelType w:val="multilevel"/>
    <w:tmpl w:val="F89C1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370C74"/>
    <w:multiLevelType w:val="hybridMultilevel"/>
    <w:tmpl w:val="04F449CC"/>
    <w:lvl w:ilvl="0" w:tplc="7B98FEE4">
      <w:start w:val="1"/>
      <w:numFmt w:val="decimal"/>
      <w:lvlText w:val="%1."/>
      <w:lvlJc w:val="left"/>
      <w:pPr>
        <w:tabs>
          <w:tab w:val="num" w:pos="720"/>
        </w:tabs>
        <w:ind w:left="720" w:hanging="360"/>
      </w:pPr>
    </w:lvl>
    <w:lvl w:ilvl="1" w:tplc="2C1C8698" w:tentative="1">
      <w:start w:val="1"/>
      <w:numFmt w:val="decimal"/>
      <w:lvlText w:val="%2."/>
      <w:lvlJc w:val="left"/>
      <w:pPr>
        <w:tabs>
          <w:tab w:val="num" w:pos="1440"/>
        </w:tabs>
        <w:ind w:left="1440" w:hanging="360"/>
      </w:pPr>
    </w:lvl>
    <w:lvl w:ilvl="2" w:tplc="E89A0046" w:tentative="1">
      <w:start w:val="1"/>
      <w:numFmt w:val="decimal"/>
      <w:lvlText w:val="%3."/>
      <w:lvlJc w:val="left"/>
      <w:pPr>
        <w:tabs>
          <w:tab w:val="num" w:pos="2160"/>
        </w:tabs>
        <w:ind w:left="2160" w:hanging="360"/>
      </w:pPr>
    </w:lvl>
    <w:lvl w:ilvl="3" w:tplc="DDCA51FC" w:tentative="1">
      <w:start w:val="1"/>
      <w:numFmt w:val="decimal"/>
      <w:lvlText w:val="%4."/>
      <w:lvlJc w:val="left"/>
      <w:pPr>
        <w:tabs>
          <w:tab w:val="num" w:pos="2880"/>
        </w:tabs>
        <w:ind w:left="2880" w:hanging="360"/>
      </w:pPr>
    </w:lvl>
    <w:lvl w:ilvl="4" w:tplc="C8260C74" w:tentative="1">
      <w:start w:val="1"/>
      <w:numFmt w:val="decimal"/>
      <w:lvlText w:val="%5."/>
      <w:lvlJc w:val="left"/>
      <w:pPr>
        <w:tabs>
          <w:tab w:val="num" w:pos="3600"/>
        </w:tabs>
        <w:ind w:left="3600" w:hanging="360"/>
      </w:pPr>
    </w:lvl>
    <w:lvl w:ilvl="5" w:tplc="387C40B6" w:tentative="1">
      <w:start w:val="1"/>
      <w:numFmt w:val="decimal"/>
      <w:lvlText w:val="%6."/>
      <w:lvlJc w:val="left"/>
      <w:pPr>
        <w:tabs>
          <w:tab w:val="num" w:pos="4320"/>
        </w:tabs>
        <w:ind w:left="4320" w:hanging="360"/>
      </w:pPr>
    </w:lvl>
    <w:lvl w:ilvl="6" w:tplc="EC726662" w:tentative="1">
      <w:start w:val="1"/>
      <w:numFmt w:val="decimal"/>
      <w:lvlText w:val="%7."/>
      <w:lvlJc w:val="left"/>
      <w:pPr>
        <w:tabs>
          <w:tab w:val="num" w:pos="5040"/>
        </w:tabs>
        <w:ind w:left="5040" w:hanging="360"/>
      </w:pPr>
    </w:lvl>
    <w:lvl w:ilvl="7" w:tplc="397CC5C4" w:tentative="1">
      <w:start w:val="1"/>
      <w:numFmt w:val="decimal"/>
      <w:lvlText w:val="%8."/>
      <w:lvlJc w:val="left"/>
      <w:pPr>
        <w:tabs>
          <w:tab w:val="num" w:pos="5760"/>
        </w:tabs>
        <w:ind w:left="5760" w:hanging="360"/>
      </w:pPr>
    </w:lvl>
    <w:lvl w:ilvl="8" w:tplc="6FB02206" w:tentative="1">
      <w:start w:val="1"/>
      <w:numFmt w:val="decimal"/>
      <w:lvlText w:val="%9."/>
      <w:lvlJc w:val="left"/>
      <w:pPr>
        <w:tabs>
          <w:tab w:val="num" w:pos="6480"/>
        </w:tabs>
        <w:ind w:left="6480" w:hanging="360"/>
      </w:pPr>
    </w:lvl>
  </w:abstractNum>
  <w:abstractNum w:abstractNumId="2" w15:restartNumberingAfterBreak="0">
    <w:nsid w:val="3DA100AE"/>
    <w:multiLevelType w:val="multilevel"/>
    <w:tmpl w:val="84484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D8A79DF"/>
    <w:multiLevelType w:val="hybridMultilevel"/>
    <w:tmpl w:val="7016682E"/>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4" w15:restartNumberingAfterBreak="0">
    <w:nsid w:val="56EF5712"/>
    <w:multiLevelType w:val="multilevel"/>
    <w:tmpl w:val="31607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2094B2A"/>
    <w:multiLevelType w:val="multilevel"/>
    <w:tmpl w:val="8BB40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5"/>
  </w:num>
  <w:num w:numId="4">
    <w:abstractNumId w:val="4"/>
  </w:num>
  <w:num w:numId="5">
    <w:abstractNumId w:val="3"/>
  </w:num>
  <w:num w:numId="6">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una Dermawan">
    <w15:presenceInfo w15:providerId="Windows Live" w15:userId="77af1956743b521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76D3"/>
    <w:rsid w:val="000268DD"/>
    <w:rsid w:val="000904B4"/>
    <w:rsid w:val="000D28DE"/>
    <w:rsid w:val="0011719D"/>
    <w:rsid w:val="001D42EE"/>
    <w:rsid w:val="002003E5"/>
    <w:rsid w:val="00234D7B"/>
    <w:rsid w:val="0032379E"/>
    <w:rsid w:val="0036002B"/>
    <w:rsid w:val="00421BEE"/>
    <w:rsid w:val="00456485"/>
    <w:rsid w:val="0047241E"/>
    <w:rsid w:val="00473E04"/>
    <w:rsid w:val="00486425"/>
    <w:rsid w:val="00543246"/>
    <w:rsid w:val="005E265C"/>
    <w:rsid w:val="00612878"/>
    <w:rsid w:val="00663318"/>
    <w:rsid w:val="00665AF8"/>
    <w:rsid w:val="00665BD4"/>
    <w:rsid w:val="00670B94"/>
    <w:rsid w:val="006E6A12"/>
    <w:rsid w:val="00741BAD"/>
    <w:rsid w:val="0081151F"/>
    <w:rsid w:val="00814F2F"/>
    <w:rsid w:val="008A3B41"/>
    <w:rsid w:val="008B6D5A"/>
    <w:rsid w:val="009049DE"/>
    <w:rsid w:val="009B0696"/>
    <w:rsid w:val="009E76D8"/>
    <w:rsid w:val="00A37AEF"/>
    <w:rsid w:val="00A73479"/>
    <w:rsid w:val="00A7690F"/>
    <w:rsid w:val="00AD3E94"/>
    <w:rsid w:val="00B001C7"/>
    <w:rsid w:val="00B14380"/>
    <w:rsid w:val="00B651F7"/>
    <w:rsid w:val="00C45F36"/>
    <w:rsid w:val="00C75C90"/>
    <w:rsid w:val="00CF4645"/>
    <w:rsid w:val="00CF7610"/>
    <w:rsid w:val="00D0174F"/>
    <w:rsid w:val="00D10336"/>
    <w:rsid w:val="00D54DF1"/>
    <w:rsid w:val="00D576D3"/>
    <w:rsid w:val="00D71FB7"/>
    <w:rsid w:val="00D84268"/>
    <w:rsid w:val="00D86D87"/>
    <w:rsid w:val="00E10431"/>
    <w:rsid w:val="00E22629"/>
    <w:rsid w:val="00E31C6F"/>
    <w:rsid w:val="00E66F72"/>
    <w:rsid w:val="00E920B6"/>
    <w:rsid w:val="00E96F90"/>
    <w:rsid w:val="00EF34DB"/>
    <w:rsid w:val="00F01E80"/>
    <w:rsid w:val="00F06E27"/>
    <w:rsid w:val="00F5742C"/>
    <w:rsid w:val="00F64EFD"/>
    <w:rsid w:val="00F72134"/>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9A8819"/>
  <w15:chartTrackingRefBased/>
  <w15:docId w15:val="{EE44B56E-CEA5-4D7E-B7E1-46F3276690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D576D3"/>
    <w:pPr>
      <w:spacing w:before="100" w:beforeAutospacing="1" w:after="100" w:afterAutospacing="1" w:line="240" w:lineRule="auto"/>
      <w:outlineLvl w:val="3"/>
    </w:pPr>
    <w:rPr>
      <w:rFonts w:ascii="Times New Roman" w:eastAsia="Times New Roman" w:hAnsi="Times New Roman" w:cs="Times New Roman"/>
      <w:b/>
      <w:bCs/>
      <w:sz w:val="24"/>
      <w:szCs w:val="24"/>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D576D3"/>
    <w:rPr>
      <w:rFonts w:ascii="Times New Roman" w:eastAsia="Times New Roman" w:hAnsi="Times New Roman" w:cs="Times New Roman"/>
      <w:b/>
      <w:bCs/>
      <w:sz w:val="24"/>
      <w:szCs w:val="24"/>
      <w:lang w:eastAsia="id-ID"/>
    </w:rPr>
  </w:style>
  <w:style w:type="paragraph" w:styleId="NormalWeb">
    <w:name w:val="Normal (Web)"/>
    <w:basedOn w:val="Normal"/>
    <w:uiPriority w:val="99"/>
    <w:semiHidden/>
    <w:unhideWhenUsed/>
    <w:rsid w:val="00D576D3"/>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customStyle="1" w:styleId="apple-tab-span">
    <w:name w:val="apple-tab-span"/>
    <w:basedOn w:val="DefaultParagraphFont"/>
    <w:rsid w:val="00D576D3"/>
  </w:style>
  <w:style w:type="paragraph" w:styleId="Caption">
    <w:name w:val="caption"/>
    <w:basedOn w:val="Normal"/>
    <w:next w:val="Normal"/>
    <w:uiPriority w:val="35"/>
    <w:unhideWhenUsed/>
    <w:qFormat/>
    <w:rsid w:val="000268DD"/>
    <w:pPr>
      <w:spacing w:after="200" w:line="240" w:lineRule="auto"/>
    </w:pPr>
    <w:rPr>
      <w:i/>
      <w:iCs/>
      <w:color w:val="44546A" w:themeColor="text2"/>
      <w:sz w:val="18"/>
      <w:szCs w:val="18"/>
      <w:lang w:val="en-ID"/>
    </w:rPr>
  </w:style>
  <w:style w:type="table" w:styleId="TableGrid">
    <w:name w:val="Table Grid"/>
    <w:basedOn w:val="TableNormal"/>
    <w:uiPriority w:val="39"/>
    <w:rsid w:val="000268DD"/>
    <w:pPr>
      <w:spacing w:after="0" w:line="240" w:lineRule="auto"/>
    </w:pPr>
    <w:rPr>
      <w:lang w:val="en-ID"/>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45F36"/>
    <w:pPr>
      <w:ind w:left="720"/>
      <w:contextualSpacing/>
    </w:pPr>
  </w:style>
  <w:style w:type="character" w:styleId="Hyperlink">
    <w:name w:val="Hyperlink"/>
    <w:basedOn w:val="DefaultParagraphFont"/>
    <w:uiPriority w:val="99"/>
    <w:unhideWhenUsed/>
    <w:rsid w:val="009049DE"/>
    <w:rPr>
      <w:color w:val="0563C1" w:themeColor="hyperlink"/>
      <w:u w:val="single"/>
    </w:rPr>
  </w:style>
  <w:style w:type="character" w:styleId="UnresolvedMention">
    <w:name w:val="Unresolved Mention"/>
    <w:basedOn w:val="DefaultParagraphFont"/>
    <w:uiPriority w:val="99"/>
    <w:semiHidden/>
    <w:unhideWhenUsed/>
    <w:rsid w:val="009049DE"/>
    <w:rPr>
      <w:color w:val="605E5C"/>
      <w:shd w:val="clear" w:color="auto" w:fill="E1DFDD"/>
    </w:rPr>
  </w:style>
  <w:style w:type="character" w:styleId="FollowedHyperlink">
    <w:name w:val="FollowedHyperlink"/>
    <w:basedOn w:val="DefaultParagraphFont"/>
    <w:uiPriority w:val="99"/>
    <w:semiHidden/>
    <w:unhideWhenUsed/>
    <w:rsid w:val="00F5742C"/>
    <w:rPr>
      <w:color w:val="954F72" w:themeColor="followedHyperlink"/>
      <w:u w:val="single"/>
    </w:rPr>
  </w:style>
  <w:style w:type="paragraph" w:styleId="Revision">
    <w:name w:val="Revision"/>
    <w:hidden/>
    <w:uiPriority w:val="99"/>
    <w:semiHidden/>
    <w:rsid w:val="00665BD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897832">
      <w:bodyDiv w:val="1"/>
      <w:marLeft w:val="0"/>
      <w:marRight w:val="0"/>
      <w:marTop w:val="0"/>
      <w:marBottom w:val="0"/>
      <w:divBdr>
        <w:top w:val="none" w:sz="0" w:space="0" w:color="auto"/>
        <w:left w:val="none" w:sz="0" w:space="0" w:color="auto"/>
        <w:bottom w:val="none" w:sz="0" w:space="0" w:color="auto"/>
        <w:right w:val="none" w:sz="0" w:space="0" w:color="auto"/>
      </w:divBdr>
    </w:div>
    <w:div w:id="188766151">
      <w:bodyDiv w:val="1"/>
      <w:marLeft w:val="0"/>
      <w:marRight w:val="0"/>
      <w:marTop w:val="0"/>
      <w:marBottom w:val="0"/>
      <w:divBdr>
        <w:top w:val="none" w:sz="0" w:space="0" w:color="auto"/>
        <w:left w:val="none" w:sz="0" w:space="0" w:color="auto"/>
        <w:bottom w:val="none" w:sz="0" w:space="0" w:color="auto"/>
        <w:right w:val="none" w:sz="0" w:space="0" w:color="auto"/>
      </w:divBdr>
    </w:div>
    <w:div w:id="333800166">
      <w:bodyDiv w:val="1"/>
      <w:marLeft w:val="0"/>
      <w:marRight w:val="0"/>
      <w:marTop w:val="0"/>
      <w:marBottom w:val="0"/>
      <w:divBdr>
        <w:top w:val="none" w:sz="0" w:space="0" w:color="auto"/>
        <w:left w:val="none" w:sz="0" w:space="0" w:color="auto"/>
        <w:bottom w:val="none" w:sz="0" w:space="0" w:color="auto"/>
        <w:right w:val="none" w:sz="0" w:space="0" w:color="auto"/>
      </w:divBdr>
    </w:div>
    <w:div w:id="403600280">
      <w:bodyDiv w:val="1"/>
      <w:marLeft w:val="0"/>
      <w:marRight w:val="0"/>
      <w:marTop w:val="0"/>
      <w:marBottom w:val="0"/>
      <w:divBdr>
        <w:top w:val="none" w:sz="0" w:space="0" w:color="auto"/>
        <w:left w:val="none" w:sz="0" w:space="0" w:color="auto"/>
        <w:bottom w:val="none" w:sz="0" w:space="0" w:color="auto"/>
        <w:right w:val="none" w:sz="0" w:space="0" w:color="auto"/>
      </w:divBdr>
    </w:div>
    <w:div w:id="416946740">
      <w:bodyDiv w:val="1"/>
      <w:marLeft w:val="0"/>
      <w:marRight w:val="0"/>
      <w:marTop w:val="0"/>
      <w:marBottom w:val="0"/>
      <w:divBdr>
        <w:top w:val="none" w:sz="0" w:space="0" w:color="auto"/>
        <w:left w:val="none" w:sz="0" w:space="0" w:color="auto"/>
        <w:bottom w:val="none" w:sz="0" w:space="0" w:color="auto"/>
        <w:right w:val="none" w:sz="0" w:space="0" w:color="auto"/>
      </w:divBdr>
    </w:div>
    <w:div w:id="450831141">
      <w:bodyDiv w:val="1"/>
      <w:marLeft w:val="0"/>
      <w:marRight w:val="0"/>
      <w:marTop w:val="0"/>
      <w:marBottom w:val="0"/>
      <w:divBdr>
        <w:top w:val="none" w:sz="0" w:space="0" w:color="auto"/>
        <w:left w:val="none" w:sz="0" w:space="0" w:color="auto"/>
        <w:bottom w:val="none" w:sz="0" w:space="0" w:color="auto"/>
        <w:right w:val="none" w:sz="0" w:space="0" w:color="auto"/>
      </w:divBdr>
    </w:div>
    <w:div w:id="458883325">
      <w:bodyDiv w:val="1"/>
      <w:marLeft w:val="0"/>
      <w:marRight w:val="0"/>
      <w:marTop w:val="0"/>
      <w:marBottom w:val="0"/>
      <w:divBdr>
        <w:top w:val="none" w:sz="0" w:space="0" w:color="auto"/>
        <w:left w:val="none" w:sz="0" w:space="0" w:color="auto"/>
        <w:bottom w:val="none" w:sz="0" w:space="0" w:color="auto"/>
        <w:right w:val="none" w:sz="0" w:space="0" w:color="auto"/>
      </w:divBdr>
      <w:divsChild>
        <w:div w:id="1462190205">
          <w:marLeft w:val="907"/>
          <w:marRight w:val="0"/>
          <w:marTop w:val="0"/>
          <w:marBottom w:val="160"/>
          <w:divBdr>
            <w:top w:val="none" w:sz="0" w:space="0" w:color="auto"/>
            <w:left w:val="none" w:sz="0" w:space="0" w:color="auto"/>
            <w:bottom w:val="none" w:sz="0" w:space="0" w:color="auto"/>
            <w:right w:val="none" w:sz="0" w:space="0" w:color="auto"/>
          </w:divBdr>
        </w:div>
      </w:divsChild>
    </w:div>
    <w:div w:id="463431868">
      <w:bodyDiv w:val="1"/>
      <w:marLeft w:val="0"/>
      <w:marRight w:val="0"/>
      <w:marTop w:val="0"/>
      <w:marBottom w:val="0"/>
      <w:divBdr>
        <w:top w:val="none" w:sz="0" w:space="0" w:color="auto"/>
        <w:left w:val="none" w:sz="0" w:space="0" w:color="auto"/>
        <w:bottom w:val="none" w:sz="0" w:space="0" w:color="auto"/>
        <w:right w:val="none" w:sz="0" w:space="0" w:color="auto"/>
      </w:divBdr>
    </w:div>
    <w:div w:id="752817347">
      <w:bodyDiv w:val="1"/>
      <w:marLeft w:val="0"/>
      <w:marRight w:val="0"/>
      <w:marTop w:val="0"/>
      <w:marBottom w:val="0"/>
      <w:divBdr>
        <w:top w:val="none" w:sz="0" w:space="0" w:color="auto"/>
        <w:left w:val="none" w:sz="0" w:space="0" w:color="auto"/>
        <w:bottom w:val="none" w:sz="0" w:space="0" w:color="auto"/>
        <w:right w:val="none" w:sz="0" w:space="0" w:color="auto"/>
      </w:divBdr>
      <w:divsChild>
        <w:div w:id="37819568">
          <w:marLeft w:val="907"/>
          <w:marRight w:val="0"/>
          <w:marTop w:val="0"/>
          <w:marBottom w:val="160"/>
          <w:divBdr>
            <w:top w:val="none" w:sz="0" w:space="0" w:color="auto"/>
            <w:left w:val="none" w:sz="0" w:space="0" w:color="auto"/>
            <w:bottom w:val="none" w:sz="0" w:space="0" w:color="auto"/>
            <w:right w:val="none" w:sz="0" w:space="0" w:color="auto"/>
          </w:divBdr>
        </w:div>
      </w:divsChild>
    </w:div>
    <w:div w:id="1018124331">
      <w:bodyDiv w:val="1"/>
      <w:marLeft w:val="0"/>
      <w:marRight w:val="0"/>
      <w:marTop w:val="0"/>
      <w:marBottom w:val="0"/>
      <w:divBdr>
        <w:top w:val="none" w:sz="0" w:space="0" w:color="auto"/>
        <w:left w:val="none" w:sz="0" w:space="0" w:color="auto"/>
        <w:bottom w:val="none" w:sz="0" w:space="0" w:color="auto"/>
        <w:right w:val="none" w:sz="0" w:space="0" w:color="auto"/>
      </w:divBdr>
    </w:div>
    <w:div w:id="1054305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play.google.com/store/apps/details?id=com.capstone.attendance" TargetMode="External"/><Relationship Id="rId18" Type="http://schemas.openxmlformats.org/officeDocument/2006/relationships/hyperlink" Target="https://icons8.com/icon/124409/refresh-mail" TargetMode="External"/><Relationship Id="rId3" Type="http://schemas.openxmlformats.org/officeDocument/2006/relationships/styles" Target="styles.xml"/><Relationship Id="rId21" Type="http://schemas.openxmlformats.org/officeDocument/2006/relationships/hyperlink" Target="https://firebase.google.com/docs/auth/android/start" TargetMode="Externa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hyperlink" Target="https://rekreartive.com/logo-kabupaten-tegal/"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github.com/gunadermawan/msib-capstone/blob/main/dokumen/ppt_csd40.pptx" TargetMode="External"/><Relationship Id="rId20" Type="http://schemas.openxmlformats.org/officeDocument/2006/relationships/hyperlink" Target="https://medium.com/@jetaimejeteveux/android-firebase-user-registration-user-login-show-user-information-tutorial-7c4edbf5f68e"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github.com/gunadermawan/msib-capstone/releases/tag/v1.0.1" TargetMode="External"/><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https://drive.google.com/file/d/1Lwv68JcyfCdqMCNssHCjqUk-Y_B0W-F8/view?usp=sharing" TargetMode="External"/><Relationship Id="rId23" Type="http://schemas.openxmlformats.org/officeDocument/2006/relationships/fontTable" Target="fontTable.xml"/><Relationship Id="rId10" Type="http://schemas.openxmlformats.org/officeDocument/2006/relationships/hyperlink" Target="https://github.com/gunadermawan/msib-capstone/releases/download/v1.0.1/peduliPresensi_v1.0.1.apk" TargetMode="External"/><Relationship Id="rId19" Type="http://schemas.openxmlformats.org/officeDocument/2006/relationships/hyperlink" Target="https://firebase.google.com/docs/android/setup?authuser=0"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github.com/gunadermawan/msib-capstone/" TargetMode="External"/><Relationship Id="rId22" Type="http://schemas.openxmlformats.org/officeDocument/2006/relationships/hyperlink" Target="https://drive.google.com/file/d/18QVa4kFdp7dIeTGyafdg8LP6GsDoC9o_/view?usp=sharing" TargetMode="Externa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5FCF3B-BA6E-48E4-9F0C-660F68C2AA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TotalTime>
  <Pages>4</Pages>
  <Words>851</Words>
  <Characters>4857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Edo Juliyanto</dc:creator>
  <cp:keywords/>
  <dc:description/>
  <cp:lastModifiedBy>Guna Dermawan</cp:lastModifiedBy>
  <cp:revision>59</cp:revision>
  <cp:lastPrinted>2021-12-24T13:36:00Z</cp:lastPrinted>
  <dcterms:created xsi:type="dcterms:W3CDTF">2021-12-22T04:46:00Z</dcterms:created>
  <dcterms:modified xsi:type="dcterms:W3CDTF">2021-12-24T13:37:00Z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6cfc9795-8ebf-36a6-8d72-ec2526570a63</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