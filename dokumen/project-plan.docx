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0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>: CSD-040</w:t>
      </w:r>
    </w:p>
    <w:p w14:paraId="01F01C00" w14:textId="55D21010" w:rsidR="00BC4227" w:rsidRPr="00C16261" w:rsidRDefault="00BC4227">
      <w:pPr>
        <w:rPr>
          <w:rFonts w:ascii="Times New Roman" w:hAnsi="Times New Roman" w:cs="Times New Roman"/>
          <w:b/>
          <w:bCs/>
          <w:sz w:val="24"/>
          <w:szCs w:val="24"/>
          <w:lang w:val="en-US"/>
          <w:rPrChange w:id="1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2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Nama </w:t>
      </w:r>
      <w:proofErr w:type="spellStart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3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Anggota</w:t>
      </w:r>
      <w:proofErr w:type="spellEnd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4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1F4E08BD" w14:textId="77777777" w:rsidR="00BA345B" w:rsidRDefault="00BA345B" w:rsidP="00BA345B">
      <w:pPr>
        <w:pStyle w:val="ListParagraph"/>
        <w:numPr>
          <w:ilvl w:val="0"/>
          <w:numId w:val="25"/>
        </w:numPr>
        <w:spacing w:line="256" w:lineRule="auto"/>
        <w:ind w:left="142" w:firstLine="142"/>
        <w:rPr>
          <w:ins w:id="5" w:author="Guna Dermawan" w:date="2021-11-19T13:19:00Z"/>
          <w:rFonts w:ascii="Times New Roman" w:hAnsi="Times New Roman" w:cs="Times New Roman"/>
          <w:sz w:val="24"/>
          <w:szCs w:val="24"/>
          <w:lang w:val="en-US"/>
        </w:rPr>
        <w:pPrChange w:id="6" w:author="Guna Dermawan" w:date="2021-11-19T13:20:00Z">
          <w:pPr>
            <w:pStyle w:val="ListParagraph"/>
            <w:numPr>
              <w:numId w:val="8"/>
            </w:numPr>
            <w:spacing w:line="256" w:lineRule="auto"/>
            <w:ind w:hanging="360"/>
          </w:pPr>
        </w:pPrChange>
      </w:pPr>
      <w:ins w:id="7" w:author="Guna Dermawan" w:date="2021-11-19T13:19:00Z">
        <w:r>
          <w:rPr>
            <w:shd w:val="clear" w:color="auto" w:fill="FFFFFF"/>
          </w:rPr>
          <w:t>A007R6017 - GUNA DERMAWAN</w:t>
        </w:r>
      </w:ins>
    </w:p>
    <w:p w14:paraId="76BF16D7" w14:textId="4334188E" w:rsidR="00BC4227" w:rsidRPr="00683882" w:rsidDel="00683882" w:rsidRDefault="00BC4227" w:rsidP="00BA345B">
      <w:pPr>
        <w:ind w:left="142" w:firstLine="142"/>
        <w:rPr>
          <w:del w:id="8" w:author="Guna Dermawan" w:date="2021-11-18T08:22:00Z"/>
          <w:rFonts w:ascii="Times New Roman" w:hAnsi="Times New Roman" w:cs="Times New Roman"/>
          <w:sz w:val="24"/>
          <w:szCs w:val="24"/>
          <w:lang w:val="en-US"/>
        </w:rPr>
        <w:pPrChange w:id="9" w:author="Guna Dermawan" w:date="2021-11-19T13:20:00Z">
          <w:pPr>
            <w:pStyle w:val="ListParagraph"/>
            <w:numPr>
              <w:numId w:val="1"/>
            </w:numPr>
            <w:ind w:hanging="360"/>
          </w:pPr>
        </w:pPrChange>
      </w:pPr>
      <w:del w:id="10" w:author="Guna Dermawan" w:date="2021-11-18T08:22:00Z">
        <w:r w:rsidRPr="00683882" w:rsidDel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11" w:author="Guna Dermawan" w:date="2021-11-18T08:23:00Z">
              <w:rPr>
                <w:shd w:val="clear" w:color="auto" w:fill="FFFFFF"/>
              </w:rPr>
            </w:rPrChange>
          </w:rPr>
          <w:delText>A007R6017 - GUNA DERMAWAN</w:delText>
        </w:r>
      </w:del>
    </w:p>
    <w:p w14:paraId="65C5F567" w14:textId="40816F94" w:rsidR="00BC4227" w:rsidRPr="009822D9" w:rsidRDefault="00BA345B" w:rsidP="00BA345B">
      <w:pPr>
        <w:pStyle w:val="ListParagraph"/>
        <w:numPr>
          <w:ilvl w:val="0"/>
          <w:numId w:val="25"/>
        </w:numPr>
        <w:spacing w:line="254" w:lineRule="auto"/>
        <w:ind w:left="142" w:firstLine="142"/>
        <w:rPr>
          <w:ins w:id="12" w:author="Guna Dermawan" w:date="2021-11-17T05:40:00Z"/>
          <w:rFonts w:ascii="Times New Roman" w:hAnsi="Times New Roman" w:cs="Times New Roman"/>
          <w:sz w:val="24"/>
          <w:szCs w:val="24"/>
          <w:lang w:val="en-US"/>
        </w:rPr>
        <w:pPrChange w:id="13" w:author="Guna Dermawan" w:date="2021-11-19T13:20:00Z">
          <w:pPr>
            <w:pStyle w:val="ListParagraph"/>
            <w:numPr>
              <w:numId w:val="1"/>
            </w:numPr>
            <w:ind w:hanging="360"/>
          </w:pPr>
        </w:pPrChange>
      </w:pPr>
      <w:ins w:id="14" w:author="Guna Dermawan" w:date="2021-11-19T13:19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A195R4154 - EDO JULIANTIO</w:t>
        </w:r>
      </w:ins>
      <w:del w:id="15" w:author="Guna Dermawan" w:date="2021-11-18T08:23:00Z">
        <w:r w:rsidR="00BC4227" w:rsidRPr="00BA345B" w:rsidDel="00683882">
          <w:rPr>
            <w:shd w:val="clear" w:color="auto" w:fill="FFFFFF"/>
            <w:rPrChange w:id="16" w:author="Guna Dermawan" w:date="2021-11-19T13:19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A195R4154 </w:delText>
        </w:r>
      </w:del>
      <w:del w:id="17" w:author="Guna Dermawan" w:date="2021-11-17T05:50:00Z">
        <w:r w:rsidR="00BC4227" w:rsidRPr="00BA345B" w:rsidDel="0029669C">
          <w:rPr>
            <w:shd w:val="clear" w:color="auto" w:fill="FFFFFF"/>
            <w:rPrChange w:id="18" w:author="Guna Dermawan" w:date="2021-11-19T13:19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–</w:delText>
        </w:r>
      </w:del>
      <w:del w:id="19" w:author="Guna Dermawan" w:date="2021-11-18T08:23:00Z">
        <w:r w:rsidR="00BC4227" w:rsidRPr="00BA345B" w:rsidDel="00683882">
          <w:rPr>
            <w:shd w:val="clear" w:color="auto" w:fill="FFFFFF"/>
            <w:rPrChange w:id="20" w:author="Guna Dermawan" w:date="2021-11-19T13:19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 EDO JULIANTI</w:delText>
        </w:r>
      </w:del>
    </w:p>
    <w:p w14:paraId="47BFADBD" w14:textId="6E2009C1" w:rsidR="00BC4227" w:rsidRDefault="00BC4227" w:rsidP="00BC4227">
      <w:pPr>
        <w:rPr>
          <w:ins w:id="21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22" w:author="Guna Dermawan" w:date="2021-11-17T05:41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23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Tema</w:t>
        </w:r>
      </w:ins>
      <w:proofErr w:type="spellEnd"/>
      <w:ins w:id="24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25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26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0CE3C97" w14:textId="16FEFD89" w:rsidR="00372D8B" w:rsidRPr="00950AA5" w:rsidRDefault="002723E9" w:rsidP="00950AA5">
      <w:pPr>
        <w:rPr>
          <w:ins w:id="27" w:author="Guna Dermawan" w:date="2021-11-18T08:43:00Z"/>
          <w:rFonts w:ascii="Times New Roman" w:hAnsi="Times New Roman" w:cs="Times New Roman"/>
          <w:b/>
          <w:bCs/>
          <w:sz w:val="24"/>
          <w:szCs w:val="24"/>
          <w:lang w:val="en-US"/>
          <w:rPrChange w:id="28" w:author="Guna Dermawan" w:date="2021-11-19T13:14:00Z">
            <w:rPr>
              <w:ins w:id="29" w:author="Guna Dermawan" w:date="2021-11-18T08:43:00Z"/>
              <w:rFonts w:eastAsiaTheme="majorEastAsia"/>
              <w:lang w:val="en-US"/>
            </w:rPr>
          </w:rPrChange>
        </w:rPr>
        <w:pPrChange w:id="30" w:author="Guna Dermawan" w:date="2021-11-19T13:14:00Z">
          <w:pPr>
            <w:pStyle w:val="Subtitle"/>
            <w:spacing w:line="240" w:lineRule="auto"/>
            <w:jc w:val="both"/>
          </w:pPr>
        </w:pPrChange>
      </w:pPr>
      <w:proofErr w:type="spellStart"/>
      <w:ins w:id="31" w:author="Guna Dermawan" w:date="2021-11-17T05:50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2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>Judul</w:t>
        </w:r>
        <w:proofErr w:type="spellEnd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3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 xml:space="preserve"> </w:t>
        </w:r>
        <w:proofErr w:type="spellStart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4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35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</w:ins>
      <w:proofErr w:type="spellEnd"/>
      <w:ins w:id="36" w:author="Guna Dermawan" w:date="2021-11-18T16:03:00Z">
        <w:r w:rsidR="00787250">
          <w:rPr>
            <w:rFonts w:ascii="Times New Roman" w:hAnsi="Times New Roman" w:cs="Times New Roman"/>
            <w:sz w:val="24"/>
            <w:szCs w:val="24"/>
            <w:lang w:val="id-ID"/>
          </w:rPr>
          <w:t xml:space="preserve"> aplikasi</w:t>
        </w:r>
      </w:ins>
      <w:ins w:id="37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38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</w:t>
        </w:r>
      </w:ins>
      <w:ins w:id="39" w:author="Guna Dermawan" w:date="2021-11-19T13:13:00Z">
        <w:r w:rsidR="00F10744">
          <w:rPr>
            <w:rFonts w:ascii="Times New Roman" w:hAnsi="Times New Roman" w:cs="Times New Roman"/>
            <w:sz w:val="24"/>
            <w:szCs w:val="24"/>
            <w:lang w:val="en-US"/>
          </w:rPr>
          <w:t>Geocoder</w:t>
        </w:r>
      </w:ins>
      <w:ins w:id="40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41" w:author="Guna Dermawan" w:date="2021-11-18T16:04:00Z">
        <w:r w:rsidR="001330B5">
          <w:rPr>
            <w:rFonts w:ascii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ins w:id="42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43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</w:r>
        <w:r w:rsidR="00ED497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4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>Executive summary</w:t>
        </w:r>
      </w:ins>
      <w:ins w:id="45" w:author="Guna Dermawan" w:date="2021-11-17T21:27:00Z">
        <w:r w:rsidR="009027CA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:</w:t>
        </w:r>
      </w:ins>
      <w:ins w:id="46" w:author="Guna Dermawan" w:date="2021-11-18T08:22:00Z">
        <w:r w:rsidR="00683882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ins>
      <w:proofErr w:type="spellStart"/>
      <w:ins w:id="47" w:author="Guna Dermawan" w:date="2021-11-18T16:27:00Z">
        <w:r w:rsidR="00F32E29" w:rsidRPr="00F32E29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faktor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digunakan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sebagai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indikator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pengambilan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keputusan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sebuah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instansi</w:t>
        </w:r>
        <w:proofErr w:type="spellEnd"/>
        <w:r w:rsidR="00F32E29">
          <w:rPr>
            <w:rFonts w:ascii="Times New Roman" w:hAnsi="Times New Roman" w:cs="Times New Roman"/>
            <w:sz w:val="24"/>
            <w:szCs w:val="24"/>
            <w:lang w:val="id-ID"/>
          </w:rPr>
          <w:t xml:space="preserve">. </w:t>
        </w:r>
      </w:ins>
      <w:proofErr w:type="spellStart"/>
      <w:ins w:id="48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Permasalahannya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masih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sulit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mengawasi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9" w:author="Guna Dermawan" w:date="2021-11-18T16:29:00Z">
        <w:r w:rsidR="00AB4E86">
          <w:rPr>
            <w:rFonts w:ascii="Times New Roman" w:hAnsi="Times New Roman" w:cs="Times New Roman"/>
            <w:sz w:val="24"/>
            <w:szCs w:val="24"/>
            <w:lang w:val="id-ID"/>
          </w:rPr>
          <w:t>kantor</w:t>
        </w:r>
      </w:ins>
      <w:ins w:id="50" w:author="Guna Dermawan" w:date="2021-11-18T16:11:00Z">
        <w:r w:rsidR="00372D8B">
          <w:rPr>
            <w:rFonts w:ascii="Times New Roman" w:hAnsi="Times New Roman" w:cs="Times New Roman"/>
            <w:sz w:val="24"/>
            <w:szCs w:val="24"/>
            <w:lang w:val="id-ID"/>
          </w:rPr>
          <w:t xml:space="preserve"> yang menggunakan metode konvensional</w:t>
        </w:r>
      </w:ins>
      <w:ins w:id="51" w:author="Guna Dermawan" w:date="2021-11-18T16:19:00Z">
        <w:r w:rsidR="00CA1F99">
          <w:rPr>
            <w:rFonts w:ascii="Times New Roman" w:hAnsi="Times New Roman" w:cs="Times New Roman"/>
            <w:sz w:val="24"/>
            <w:szCs w:val="24"/>
            <w:lang w:val="id-ID"/>
          </w:rPr>
          <w:t>.</w:t>
        </w:r>
      </w:ins>
      <w:ins w:id="52" w:author="Guna Dermawan" w:date="2021-11-18T16:18:00Z">
        <w:r w:rsidR="00AD0530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53" w:author="Guna Dermawan" w:date="2021-11-18T16:19:00Z">
        <w:r w:rsidR="00CA1F99">
          <w:rPr>
            <w:rFonts w:ascii="Times New Roman" w:hAnsi="Times New Roman" w:cs="Times New Roman"/>
            <w:sz w:val="24"/>
            <w:szCs w:val="24"/>
            <w:lang w:val="id-ID"/>
          </w:rPr>
          <w:t>D</w:t>
        </w:r>
      </w:ins>
      <w:ins w:id="54" w:author="Guna Dermawan" w:date="2021-11-18T16:18:00Z">
        <w:r w:rsidR="00AD0530">
          <w:rPr>
            <w:rFonts w:ascii="Times New Roman" w:hAnsi="Times New Roman" w:cs="Times New Roman"/>
            <w:sz w:val="24"/>
            <w:szCs w:val="24"/>
            <w:lang w:val="id-ID"/>
          </w:rPr>
          <w:t>engan menggunakan metode tersebut</w:t>
        </w:r>
      </w:ins>
      <w:ins w:id="55" w:author="Guna Dermawan" w:date="2021-11-18T16:19:00Z">
        <w:r w:rsidR="001955D7">
          <w:rPr>
            <w:rFonts w:ascii="Times New Roman" w:hAnsi="Times New Roman" w:cs="Times New Roman"/>
            <w:sz w:val="24"/>
            <w:szCs w:val="24"/>
            <w:lang w:val="id-ID"/>
          </w:rPr>
          <w:t>,</w:t>
        </w:r>
      </w:ins>
      <w:ins w:id="56" w:author="Guna Dermawan" w:date="2021-11-18T16:30:00Z">
        <w:r w:rsidR="00CB2711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ins w:id="57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8" w:author="Guna Dermawan" w:date="2021-11-18T16:17:00Z">
        <w:r w:rsidR="009A32E6">
          <w:rPr>
            <w:rFonts w:ascii="Times New Roman" w:hAnsi="Times New Roman" w:cs="Times New Roman"/>
            <w:sz w:val="24"/>
            <w:szCs w:val="24"/>
            <w:lang w:val="id-ID"/>
          </w:rPr>
          <w:t>bisa saja</w:t>
        </w:r>
      </w:ins>
      <w:ins w:id="59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0" w:author="Guna Dermawan" w:date="2021-11-18T16:14:00Z">
        <w:r w:rsidR="00BA3875">
          <w:rPr>
            <w:rFonts w:ascii="Times New Roman" w:hAnsi="Times New Roman" w:cs="Times New Roman"/>
            <w:sz w:val="24"/>
            <w:szCs w:val="24"/>
            <w:lang w:val="id-ID"/>
          </w:rPr>
          <w:t xml:space="preserve">meminta bantuan </w:t>
        </w:r>
      </w:ins>
      <w:proofErr w:type="spellStart"/>
      <w:ins w:id="61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kepada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lain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melakukan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>.</w:t>
        </w:r>
      </w:ins>
      <w:ins w:id="62" w:author="Guna Dermawan" w:date="2021-11-18T16:27:00Z">
        <w:r w:rsidR="00F32E29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63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Oleh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karena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itu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64" w:author="Guna Dermawan" w:date="2021-11-18T16:20:00Z">
        <w:r w:rsidR="00925EC9">
          <w:rPr>
            <w:rFonts w:ascii="Times New Roman" w:hAnsi="Times New Roman" w:cs="Times New Roman"/>
            <w:sz w:val="24"/>
            <w:szCs w:val="24"/>
            <w:lang w:val="id-ID"/>
          </w:rPr>
          <w:t>diperlukan sebuah sistem presensi</w:t>
        </w:r>
        <w:r w:rsidR="00F94FD6">
          <w:rPr>
            <w:rFonts w:ascii="Times New Roman" w:hAnsi="Times New Roman" w:cs="Times New Roman"/>
            <w:sz w:val="24"/>
            <w:szCs w:val="24"/>
            <w:lang w:val="id-ID"/>
          </w:rPr>
          <w:t xml:space="preserve"> berbasis</w:t>
        </w:r>
      </w:ins>
      <w:ins w:id="65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agar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permasalahan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dapat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diselesaikan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>,</w:t>
        </w:r>
      </w:ins>
      <w:ins w:id="66" w:author="Guna Dermawan" w:date="2021-11-18T16:25:00Z">
        <w:r w:rsidR="006A6767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67" w:author="Guna Dermawan" w:date="2021-11-18T16:26:00Z">
        <w:r w:rsidR="006A6767">
          <w:rPr>
            <w:rFonts w:ascii="Times New Roman" w:hAnsi="Times New Roman" w:cs="Times New Roman"/>
            <w:sz w:val="24"/>
            <w:szCs w:val="24"/>
            <w:lang w:val="id-ID"/>
          </w:rPr>
          <w:t>kepala desa</w:t>
        </w:r>
      </w:ins>
      <w:ins w:id="68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dapat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memantau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9" w:author="Guna Dermawan" w:date="2021-11-18T16:21:00Z">
        <w:r w:rsidR="00F94FD6">
          <w:rPr>
            <w:rFonts w:ascii="Times New Roman" w:hAnsi="Times New Roman" w:cs="Times New Roman"/>
            <w:sz w:val="24"/>
            <w:szCs w:val="24"/>
            <w:lang w:val="id-ID"/>
          </w:rPr>
          <w:t>presensi</w:t>
        </w:r>
      </w:ins>
      <w:ins w:id="70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</w:ins>
      <w:proofErr w:type="spellEnd"/>
      <w:ins w:id="71" w:author="Guna Dermawan" w:date="2021-11-18T16:22:00Z">
        <w:r w:rsidR="009651F3">
          <w:rPr>
            <w:rFonts w:ascii="Times New Roman" w:hAnsi="Times New Roman" w:cs="Times New Roman"/>
            <w:sz w:val="24"/>
            <w:szCs w:val="24"/>
            <w:lang w:val="id-ID"/>
          </w:rPr>
          <w:t xml:space="preserve"> dan membantu </w:t>
        </w:r>
      </w:ins>
      <w:ins w:id="72" w:author="Guna Dermawan" w:date="2021-11-18T16:24:00Z">
        <w:r w:rsidR="00200B6F">
          <w:rPr>
            <w:rFonts w:ascii="Times New Roman" w:hAnsi="Times New Roman" w:cs="Times New Roman"/>
            <w:sz w:val="24"/>
            <w:szCs w:val="24"/>
            <w:lang w:val="id-ID"/>
          </w:rPr>
          <w:t>dalam membuat kebijakan terk</w:t>
        </w:r>
        <w:r w:rsidR="007D2896">
          <w:rPr>
            <w:rFonts w:ascii="Times New Roman" w:hAnsi="Times New Roman" w:cs="Times New Roman"/>
            <w:sz w:val="24"/>
            <w:szCs w:val="24"/>
            <w:lang w:val="id-ID"/>
          </w:rPr>
          <w:t>a</w:t>
        </w:r>
        <w:r w:rsidR="00200B6F">
          <w:rPr>
            <w:rFonts w:ascii="Times New Roman" w:hAnsi="Times New Roman" w:cs="Times New Roman"/>
            <w:sz w:val="24"/>
            <w:szCs w:val="24"/>
            <w:lang w:val="id-ID"/>
          </w:rPr>
          <w:t>it dengan presensi</w:t>
        </w:r>
        <w:r w:rsidR="007D2896">
          <w:rPr>
            <w:rFonts w:ascii="Times New Roman" w:hAnsi="Times New Roman" w:cs="Times New Roman"/>
            <w:sz w:val="24"/>
            <w:szCs w:val="24"/>
            <w:lang w:val="id-ID"/>
          </w:rPr>
          <w:t>.</w:t>
        </w:r>
      </w:ins>
    </w:p>
    <w:p w14:paraId="584B97D9" w14:textId="38032CD4" w:rsidR="00CF4039" w:rsidRDefault="00CC29B4">
      <w:pPr>
        <w:pStyle w:val="Subtitle"/>
        <w:numPr>
          <w:ilvl w:val="0"/>
          <w:numId w:val="10"/>
        </w:numPr>
        <w:jc w:val="both"/>
        <w:rPr>
          <w:ins w:id="73" w:author="Guna Dermawan" w:date="2021-11-18T09:57:00Z"/>
          <w:rFonts w:cs="Times New Roman"/>
          <w:lang w:val="id-ID"/>
        </w:rPr>
        <w:pPrChange w:id="74" w:author="Guna Dermawan" w:date="2021-11-18T16:34:00Z">
          <w:pPr>
            <w:pStyle w:val="Subtitle"/>
            <w:numPr>
              <w:ilvl w:val="0"/>
              <w:numId w:val="10"/>
            </w:numPr>
            <w:ind w:left="1079" w:hanging="360"/>
          </w:pPr>
        </w:pPrChange>
      </w:pPr>
      <w:ins w:id="75" w:author="Guna Dermawan" w:date="2021-11-18T09:57:00Z">
        <w:r w:rsidRPr="006C7B5A">
          <w:rPr>
            <w:rFonts w:cs="Times New Roman"/>
            <w:lang w:val="id-ID"/>
          </w:rPr>
          <w:t>Apa masalah yang terdapat pada presensi menggunakan metode konvensional?</w:t>
        </w:r>
      </w:ins>
    </w:p>
    <w:p w14:paraId="4876C11C" w14:textId="3BB68702" w:rsidR="00B20494" w:rsidRPr="009B79DD" w:rsidRDefault="00CF4039">
      <w:pPr>
        <w:pStyle w:val="Subtitle"/>
        <w:numPr>
          <w:ilvl w:val="0"/>
          <w:numId w:val="10"/>
        </w:numPr>
        <w:jc w:val="both"/>
        <w:rPr>
          <w:ins w:id="76" w:author="Guna Dermawan" w:date="2021-11-17T15:59:00Z"/>
          <w:lang w:val="id-ID"/>
          <w:rPrChange w:id="77" w:author="Guna Dermawan" w:date="2021-11-18T09:58:00Z">
            <w:rPr>
              <w:ins w:id="78" w:author="Guna Dermawan" w:date="2021-11-17T15:59:00Z"/>
              <w:lang w:val="en-US"/>
            </w:rPr>
          </w:rPrChange>
        </w:rPr>
        <w:pPrChange w:id="79" w:author="Guna Dermawan" w:date="2021-11-18T16:34:00Z">
          <w:pPr>
            <w:jc w:val="both"/>
          </w:pPr>
        </w:pPrChange>
      </w:pPr>
      <w:ins w:id="80" w:author="Guna Dermawan" w:date="2021-11-18T09:57:00Z">
        <w:r>
          <w:rPr>
            <w:lang w:val="id-ID"/>
          </w:rPr>
          <w:t>Bagaimana cara kerja aplikasi untuk</w:t>
        </w:r>
      </w:ins>
      <w:ins w:id="81" w:author="Guna Dermawan" w:date="2021-11-18T09:58:00Z">
        <w:r>
          <w:rPr>
            <w:lang w:val="id-ID"/>
          </w:rPr>
          <w:t xml:space="preserve"> melakukan monitoring presensi?</w:t>
        </w:r>
      </w:ins>
    </w:p>
    <w:p w14:paraId="69CC2DA5" w14:textId="4F880478" w:rsidR="004B303F" w:rsidRPr="00C16261" w:rsidRDefault="008A3265">
      <w:pPr>
        <w:rPr>
          <w:ins w:id="82" w:author="Guna Dermawan" w:date="2021-11-17T16:00:00Z"/>
          <w:rFonts w:ascii="Times New Roman" w:hAnsi="Times New Roman" w:cs="Times New Roman"/>
          <w:b/>
          <w:bCs/>
          <w:sz w:val="24"/>
          <w:szCs w:val="24"/>
          <w:lang w:val="en-US"/>
          <w:rPrChange w:id="83" w:author="Guna Dermawan" w:date="2021-11-17T20:15:00Z">
            <w:rPr>
              <w:ins w:id="84" w:author="Guna Dermawan" w:date="2021-11-17T16:0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85" w:author="Guna Dermawan" w:date="2021-11-17T16:57:00Z">
        <w:r w:rsidRPr="00C16261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86" w:author="Guna Dermawan" w:date="2021-11-17T20:15:00Z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786CE4E9" wp14:editId="47E5856A">
              <wp:simplePos x="0" y="0"/>
              <wp:positionH relativeFrom="column">
                <wp:posOffset>0</wp:posOffset>
              </wp:positionH>
              <wp:positionV relativeFrom="paragraph">
                <wp:posOffset>223157</wp:posOffset>
              </wp:positionV>
              <wp:extent cx="5780314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  <wp14:sizeRelH relativeFrom="margin">
                <wp14:pctWidth>0</wp14:pctWidth>
              </wp14:sizeRelH>
            </wp:anchor>
          </w:drawing>
        </w:r>
      </w:ins>
      <w:ins w:id="87" w:author="Guna Dermawan" w:date="2021-11-17T19:30:00Z">
        <w:r w:rsidR="00903C78" w:rsidRPr="00C16261">
          <w:rPr>
            <w:b/>
            <w:bCs/>
            <w:noProof/>
            <w:rPrChange w:id="88" w:author="Guna Dermawan" w:date="2021-11-17T20:1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938CEA1" wp14:editId="559961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3478530</wp:posOffset>
                  </wp:positionV>
                  <wp:extent cx="5486400" cy="63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864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54A833" w14:textId="38C2682E" w:rsidR="00903C78" w:rsidRPr="0023333D" w:rsidRDefault="00903C7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pPrChange w:id="89" w:author="Guna Dermawan" w:date="2021-11-17T19:30:00Z">
                                  <w:pPr/>
                                </w:pPrChange>
                              </w:pPr>
                              <w:proofErr w:type="spellStart"/>
                              <w:ins w:id="90" w:author="Guna Dermawan" w:date="2021-11-17T19:30:00Z"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gambar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r w:rsidR="00D16E41">
                                <w:rPr>
                                  <w:noProof/>
                                </w:rPr>
                                <w:t>1</w:t>
                              </w:r>
                              <w:ins w:id="91" w:author="Guna Dermawan" w:date="2021-11-17T19:30:00Z">
                                <w:r>
                                  <w:fldChar w:fldCharType="end"/>
                                </w:r>
                                <w:r>
                                  <w:t xml:space="preserve"> WBS project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8CEA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0;margin-top:273.9pt;width:6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OXKQIAAF0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" stroked="f">
                  <v:textbox style="mso-fit-shape-to-text:t" inset="0,0,0,0">
                    <w:txbxContent>
                      <w:p w14:paraId="4B54A833" w14:textId="38C2682E" w:rsidR="00903C78" w:rsidRPr="0023333D" w:rsidRDefault="00903C7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pPrChange w:id="92" w:author="Guna Dermawan" w:date="2021-11-17T19:30:00Z">
                            <w:pPr/>
                          </w:pPrChange>
                        </w:pPr>
                        <w:proofErr w:type="spellStart"/>
                        <w:ins w:id="93" w:author="Guna Dermawan" w:date="2021-11-17T19:30:00Z">
                          <w:r>
                            <w:t>gambar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gambar \* ARABIC </w:instrText>
                          </w:r>
                        </w:ins>
                        <w:r>
                          <w:fldChar w:fldCharType="separate"/>
                        </w:r>
                        <w:r w:rsidR="00D16E41">
                          <w:rPr>
                            <w:noProof/>
                          </w:rPr>
                          <w:t>1</w:t>
                        </w:r>
                        <w:ins w:id="94" w:author="Guna Dermawan" w:date="2021-11-17T19:30:00Z">
                          <w:r>
                            <w:fldChar w:fldCharType="end"/>
                          </w:r>
                          <w:r>
                            <w:t xml:space="preserve"> WBS project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95" w:author="Guna Dermawan" w:date="2021-11-17T15:59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96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Project Scope d</w:t>
        </w:r>
      </w:ins>
      <w:ins w:id="97" w:author="Guna Dermawan" w:date="2021-11-17T16:00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98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an Deliverables:</w:t>
        </w:r>
      </w:ins>
    </w:p>
    <w:p w14:paraId="342A67D7" w14:textId="78C2CB3C" w:rsidR="004B303F" w:rsidRDefault="004B303F" w:rsidP="004B303F">
      <w:pPr>
        <w:jc w:val="center"/>
        <w:rPr>
          <w:ins w:id="99" w:author="Guna Dermawan" w:date="2021-11-17T19:31:00Z"/>
          <w:rFonts w:ascii="Times New Roman" w:hAnsi="Times New Roman" w:cs="Times New Roman"/>
          <w:sz w:val="24"/>
          <w:szCs w:val="24"/>
          <w:lang w:val="en-US"/>
        </w:rPr>
      </w:pPr>
    </w:p>
    <w:p w14:paraId="63FBAF49" w14:textId="49807257" w:rsidR="00A7530A" w:rsidRPr="00B96589" w:rsidRDefault="00A7530A">
      <w:pPr>
        <w:rPr>
          <w:ins w:id="100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1" w:author="Guna Dermawan" w:date="2021-11-17T19:31:00Z">
          <w:pPr>
            <w:jc w:val="center"/>
          </w:pPr>
        </w:pPrChange>
      </w:pPr>
    </w:p>
    <w:p w14:paraId="5FAF3FE2" w14:textId="6132977E" w:rsidR="00A7530A" w:rsidRPr="004C6F49" w:rsidRDefault="00A7530A">
      <w:pPr>
        <w:rPr>
          <w:ins w:id="102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3" w:author="Guna Dermawan" w:date="2021-11-17T19:31:00Z">
          <w:pPr>
            <w:jc w:val="center"/>
          </w:pPr>
        </w:pPrChange>
      </w:pPr>
    </w:p>
    <w:p w14:paraId="6CEAA72B" w14:textId="011C1A21" w:rsidR="00A7530A" w:rsidRPr="004C6F49" w:rsidRDefault="00A7530A">
      <w:pPr>
        <w:rPr>
          <w:ins w:id="104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5" w:author="Guna Dermawan" w:date="2021-11-17T19:31:00Z">
          <w:pPr>
            <w:jc w:val="center"/>
          </w:pPr>
        </w:pPrChange>
      </w:pPr>
    </w:p>
    <w:p w14:paraId="2E23210E" w14:textId="14B7F15A" w:rsidR="00A7530A" w:rsidRPr="004C6F49" w:rsidRDefault="00A7530A">
      <w:pPr>
        <w:rPr>
          <w:ins w:id="10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7" w:author="Guna Dermawan" w:date="2021-11-17T19:31:00Z">
          <w:pPr>
            <w:jc w:val="center"/>
          </w:pPr>
        </w:pPrChange>
      </w:pPr>
    </w:p>
    <w:p w14:paraId="6FB2D1D0" w14:textId="3A27FF07" w:rsidR="00A7530A" w:rsidRPr="004C6F49" w:rsidRDefault="00A7530A">
      <w:pPr>
        <w:rPr>
          <w:ins w:id="108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9" w:author="Guna Dermawan" w:date="2021-11-17T19:31:00Z">
          <w:pPr>
            <w:jc w:val="center"/>
          </w:pPr>
        </w:pPrChange>
      </w:pPr>
    </w:p>
    <w:p w14:paraId="2B6F8556" w14:textId="6CEE0492" w:rsidR="00A7530A" w:rsidRPr="004C6F49" w:rsidRDefault="00816070">
      <w:pPr>
        <w:tabs>
          <w:tab w:val="left" w:pos="6176"/>
        </w:tabs>
        <w:rPr>
          <w:ins w:id="110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1" w:author="Guna Dermawan" w:date="2021-11-17T20:00:00Z">
          <w:pPr>
            <w:jc w:val="center"/>
          </w:pPr>
        </w:pPrChange>
      </w:pPr>
      <w:ins w:id="112" w:author="Guna Dermawan" w:date="2021-11-17T20:00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0186EB9" w14:textId="28C97FF2" w:rsidR="00A7530A" w:rsidRPr="00B96589" w:rsidRDefault="00A7530A">
      <w:pPr>
        <w:tabs>
          <w:tab w:val="left" w:pos="1672"/>
        </w:tabs>
        <w:rPr>
          <w:ins w:id="11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4" w:author="Guna Dermawan" w:date="2021-11-17T19:34:00Z">
          <w:pPr>
            <w:jc w:val="center"/>
          </w:pPr>
        </w:pPrChange>
      </w:pPr>
      <w:ins w:id="115" w:author="Guna Dermawan" w:date="2021-11-17T19:34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1DFF57BA" w14:textId="4BC7E858" w:rsidR="00A7530A" w:rsidRPr="00B96589" w:rsidRDefault="006271BE">
      <w:pPr>
        <w:tabs>
          <w:tab w:val="left" w:pos="1672"/>
        </w:tabs>
        <w:rPr>
          <w:ins w:id="11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7" w:author="Guna Dermawan" w:date="2021-11-17T19:35:00Z">
          <w:pPr>
            <w:jc w:val="center"/>
          </w:pPr>
        </w:pPrChange>
      </w:pPr>
      <w:ins w:id="118" w:author="Guna Dermawan" w:date="2021-11-17T19:35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C762470" w14:textId="5B60C80F" w:rsidR="00A7530A" w:rsidRPr="00B96589" w:rsidRDefault="00A7530A">
      <w:pPr>
        <w:rPr>
          <w:ins w:id="11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0" w:author="Guna Dermawan" w:date="2021-11-17T19:31:00Z">
          <w:pPr>
            <w:jc w:val="center"/>
          </w:pPr>
        </w:pPrChange>
      </w:pPr>
    </w:p>
    <w:p w14:paraId="2AE7CC87" w14:textId="199E3229" w:rsidR="00A7530A" w:rsidRPr="004C6F49" w:rsidRDefault="00A7530A">
      <w:pPr>
        <w:rPr>
          <w:ins w:id="121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2" w:author="Guna Dermawan" w:date="2021-11-17T19:31:00Z">
          <w:pPr>
            <w:jc w:val="center"/>
          </w:pPr>
        </w:pPrChange>
      </w:pPr>
    </w:p>
    <w:p w14:paraId="6756B9D7" w14:textId="63ABACF8" w:rsidR="00A7530A" w:rsidRDefault="00A7530A" w:rsidP="00A7530A">
      <w:pPr>
        <w:tabs>
          <w:tab w:val="left" w:pos="1344"/>
        </w:tabs>
        <w:rPr>
          <w:ins w:id="123" w:author="Guna Dermawan" w:date="2021-11-17T20:05:00Z"/>
          <w:rFonts w:ascii="Times New Roman" w:hAnsi="Times New Roman" w:cs="Times New Roman"/>
          <w:sz w:val="24"/>
          <w:szCs w:val="24"/>
          <w:lang w:val="en-US"/>
        </w:rPr>
      </w:pPr>
    </w:p>
    <w:p w14:paraId="4C178B65" w14:textId="56C25586" w:rsidR="003D41A9" w:rsidRDefault="003D41A9" w:rsidP="00A7530A">
      <w:pPr>
        <w:tabs>
          <w:tab w:val="left" w:pos="1344"/>
        </w:tabs>
        <w:rPr>
          <w:ins w:id="124" w:author="Guna Dermawan" w:date="2021-11-17T20:06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5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</w:ins>
      <w:ins w:id="126" w:author="Guna Dermawan" w:date="2021-11-18T17:14:00Z">
        <w:r w:rsidR="00BA6828">
          <w:rPr>
            <w:rFonts w:ascii="Times New Roman" w:hAnsi="Times New Roman" w:cs="Times New Roman"/>
            <w:sz w:val="24"/>
            <w:szCs w:val="24"/>
            <w:lang w:val="id-ID"/>
          </w:rPr>
          <w:t>p</w:t>
        </w:r>
      </w:ins>
      <w:proofErr w:type="spellStart"/>
      <w:ins w:id="127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laning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deliverable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EA3BD91" w14:textId="63EADB5F" w:rsidR="00BD2C2E" w:rsidRDefault="00BD2C2E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28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9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Men</w:t>
        </w:r>
      </w:ins>
      <w:ins w:id="130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43EEA474" w14:textId="080A09D5" w:rsidR="006A2735" w:rsidRDefault="006A2735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1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2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Memahami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alur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buat</w:t>
        </w:r>
        <w:proofErr w:type="spellEnd"/>
      </w:ins>
    </w:p>
    <w:p w14:paraId="59CC273C" w14:textId="3E87813D" w:rsidR="00F83D47" w:rsidRDefault="00F83D47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3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4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dua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point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diatas</w:t>
        </w:r>
        <w:proofErr w:type="spellEnd"/>
      </w:ins>
    </w:p>
    <w:p w14:paraId="6BA5341E" w14:textId="26AA9553" w:rsidR="00A044C4" w:rsidRDefault="003E75A6" w:rsidP="00A044C4">
      <w:pPr>
        <w:pStyle w:val="ListParagraph"/>
        <w:numPr>
          <w:ilvl w:val="0"/>
          <w:numId w:val="2"/>
        </w:numPr>
        <w:tabs>
          <w:tab w:val="left" w:pos="1344"/>
        </w:tabs>
        <w:rPr>
          <w:ins w:id="135" w:author="Guna Dermawan" w:date="2021-11-17T20:0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6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Mengumpulkan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referensi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sebagai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sumber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bacaan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92F4DC4" w14:textId="2630E24C" w:rsidR="00A044C4" w:rsidRDefault="00A044C4" w:rsidP="00A044C4">
      <w:pPr>
        <w:tabs>
          <w:tab w:val="left" w:pos="1344"/>
        </w:tabs>
        <w:rPr>
          <w:ins w:id="137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8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UI Desain,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</w:t>
        </w:r>
      </w:ins>
      <w:ins w:id="139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alah</w:t>
        </w:r>
        <w:proofErr w:type="spellEnd"/>
      </w:ins>
    </w:p>
    <w:p w14:paraId="3C66350F" w14:textId="2F5B3E56" w:rsidR="00A044C4" w:rsidRDefault="00A044C4" w:rsidP="00A044C4">
      <w:pPr>
        <w:pStyle w:val="ListParagraph"/>
        <w:numPr>
          <w:ilvl w:val="0"/>
          <w:numId w:val="3"/>
        </w:numPr>
        <w:tabs>
          <w:tab w:val="left" w:pos="1344"/>
        </w:tabs>
        <w:rPr>
          <w:ins w:id="140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1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Membuat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wireframe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294C6DB" w14:textId="4997B82A" w:rsidR="0097562E" w:rsidRDefault="00A044C4" w:rsidP="0097562E">
      <w:pPr>
        <w:pStyle w:val="ListParagraph"/>
        <w:numPr>
          <w:ilvl w:val="0"/>
          <w:numId w:val="3"/>
        </w:numPr>
        <w:tabs>
          <w:tab w:val="left" w:pos="1344"/>
        </w:tabs>
        <w:rPr>
          <w:ins w:id="142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3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desain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android studio</w:t>
        </w:r>
      </w:ins>
    </w:p>
    <w:p w14:paraId="5C80ED36" w14:textId="04BADBBD" w:rsidR="0097562E" w:rsidRDefault="0097562E" w:rsidP="0097562E">
      <w:pPr>
        <w:tabs>
          <w:tab w:val="left" w:pos="1344"/>
        </w:tabs>
        <w:rPr>
          <w:ins w:id="144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5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coding,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0F8C936A" w14:textId="222A7827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46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7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terhubung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database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</w:ins>
    </w:p>
    <w:p w14:paraId="5250389F" w14:textId="5EBD1DBE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48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9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fungsi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login dan sign up user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</w:ins>
    </w:p>
    <w:p w14:paraId="182AFD35" w14:textId="6F072223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50" w:author="Guna Dermawan" w:date="2021-11-17T20:11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1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</w:t>
        </w:r>
      </w:ins>
      <w:ins w:id="152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ngatur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tampilan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berkaitan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kebutuhan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user</w:t>
        </w:r>
      </w:ins>
    </w:p>
    <w:p w14:paraId="65F8D92C" w14:textId="4BDBD9B9" w:rsidR="00FD3809" w:rsidRDefault="005C084F" w:rsidP="00FD3809">
      <w:pPr>
        <w:pStyle w:val="ListParagraph"/>
        <w:numPr>
          <w:ilvl w:val="0"/>
          <w:numId w:val="4"/>
        </w:numPr>
        <w:tabs>
          <w:tab w:val="left" w:pos="1344"/>
        </w:tabs>
        <w:rPr>
          <w:ins w:id="153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4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ketentuan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ditetapkan</w:t>
        </w:r>
      </w:ins>
      <w:proofErr w:type="spellEnd"/>
    </w:p>
    <w:p w14:paraId="4C3C680C" w14:textId="00911469" w:rsidR="00FD3809" w:rsidRDefault="00FD3809" w:rsidP="00FD3809">
      <w:pPr>
        <w:tabs>
          <w:tab w:val="left" w:pos="1344"/>
        </w:tabs>
        <w:rPr>
          <w:ins w:id="155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6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testing,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58C8A455" w14:textId="60B4D357" w:rsidR="00FD3809" w:rsidRDefault="00FD3809" w:rsidP="00FD3809">
      <w:pPr>
        <w:pStyle w:val="ListParagraph"/>
        <w:numPr>
          <w:ilvl w:val="0"/>
          <w:numId w:val="5"/>
        </w:numPr>
        <w:tabs>
          <w:tab w:val="left" w:pos="1344"/>
        </w:tabs>
        <w:rPr>
          <w:ins w:id="157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8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debugging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pada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</w:ins>
    </w:p>
    <w:p w14:paraId="0ED603F5" w14:textId="4B4E273D" w:rsidR="00B06B9A" w:rsidRDefault="00FD3809" w:rsidP="00B06B9A">
      <w:pPr>
        <w:pStyle w:val="ListParagraph"/>
        <w:numPr>
          <w:ilvl w:val="0"/>
          <w:numId w:val="5"/>
        </w:numPr>
        <w:tabs>
          <w:tab w:val="left" w:pos="1344"/>
        </w:tabs>
        <w:rPr>
          <w:ins w:id="159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ins w:id="160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Se</w:t>
        </w:r>
      </w:ins>
      <w:ins w:id="161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telah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maka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perbaikan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</w:ins>
    </w:p>
    <w:p w14:paraId="10443B49" w14:textId="51B59162" w:rsidR="00B06B9A" w:rsidRDefault="00B06B9A" w:rsidP="00B06B9A">
      <w:pPr>
        <w:tabs>
          <w:tab w:val="left" w:pos="1344"/>
        </w:tabs>
        <w:rPr>
          <w:ins w:id="162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3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pemeliharan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D97328B" w14:textId="03F19228" w:rsidR="00B06B9A" w:rsidRDefault="00B06B9A" w:rsidP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64" w:author="Guna Dermawan" w:date="2021-11-17T20:14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5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berjalan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66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diharapkan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14:paraId="5C312029" w14:textId="3C79526F" w:rsidR="003D41A9" w:rsidRPr="00272F14" w:rsidRDefault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67" w:author="Guna Dermawan" w:date="2021-11-17T20:05:00Z"/>
          <w:rFonts w:ascii="Times New Roman" w:hAnsi="Times New Roman" w:cs="Times New Roman"/>
          <w:sz w:val="24"/>
          <w:szCs w:val="24"/>
          <w:lang w:val="en-US"/>
          <w:rPrChange w:id="168" w:author="Guna Dermawan" w:date="2021-11-17T20:14:00Z">
            <w:rPr>
              <w:ins w:id="169" w:author="Guna Dermawan" w:date="2021-11-17T20:05:00Z"/>
              <w:lang w:val="en-US"/>
            </w:rPr>
          </w:rPrChange>
        </w:rPr>
        <w:pPrChange w:id="170" w:author="Guna Dermawan" w:date="2021-11-17T19:31:00Z">
          <w:pPr>
            <w:tabs>
              <w:tab w:val="left" w:pos="1344"/>
            </w:tabs>
          </w:pPr>
        </w:pPrChange>
      </w:pPr>
      <w:proofErr w:type="spellStart"/>
      <w:ins w:id="171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oleh user</w:t>
        </w:r>
      </w:ins>
    </w:p>
    <w:p w14:paraId="66C72865" w14:textId="0BCB5898" w:rsidR="00C82D96" w:rsidRPr="00C82D96" w:rsidRDefault="00A7530A">
      <w:pPr>
        <w:tabs>
          <w:tab w:val="left" w:pos="1344"/>
        </w:tabs>
        <w:rPr>
          <w:ins w:id="172" w:author="Guna Dermawan" w:date="2021-11-18T09:53:00Z"/>
          <w:rFonts w:ascii="Times New Roman" w:hAnsi="Times New Roman" w:cs="Times New Roman"/>
          <w:b/>
          <w:bCs/>
          <w:sz w:val="24"/>
          <w:szCs w:val="24"/>
          <w:lang w:val="en-US"/>
          <w:rPrChange w:id="173" w:author="Guna Dermawan" w:date="2021-11-18T09:53:00Z">
            <w:rPr>
              <w:ins w:id="174" w:author="Guna Dermawan" w:date="2021-11-18T09:53:00Z"/>
            </w:rPr>
          </w:rPrChange>
        </w:rPr>
        <w:pPrChange w:id="175" w:author="Guna Dermawan" w:date="2021-11-18T09:53:00Z">
          <w:pPr/>
        </w:pPrChange>
      </w:pPr>
      <w:ins w:id="176" w:author="Guna Dermawan" w:date="2021-11-17T19:32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77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</w:t>
        </w:r>
      </w:ins>
      <w:ins w:id="178" w:author="Guna Dermawan" w:date="2021-11-17T19:33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79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 schedule: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27CA" w14:paraId="720130C5" w14:textId="77777777" w:rsidTr="00B838A6">
        <w:trPr>
          <w:trHeight w:val="481"/>
          <w:ins w:id="180" w:author="Guna Dermawan" w:date="2021-11-17T19:36:00Z"/>
        </w:trPr>
        <w:tc>
          <w:tcPr>
            <w:tcW w:w="1803" w:type="dxa"/>
            <w:vAlign w:val="center"/>
          </w:tcPr>
          <w:p w14:paraId="2B82DD4B" w14:textId="39803DD7" w:rsidR="007C43DE" w:rsidRPr="00B838A6" w:rsidRDefault="00B838A6">
            <w:pPr>
              <w:tabs>
                <w:tab w:val="left" w:pos="1344"/>
              </w:tabs>
              <w:jc w:val="center"/>
              <w:rPr>
                <w:ins w:id="181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2" w:author="Guna Dermawan" w:date="2021-11-17T19:41:00Z">
                  <w:rPr>
                    <w:ins w:id="18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4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85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6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WBS</w:t>
              </w:r>
            </w:ins>
          </w:p>
        </w:tc>
        <w:tc>
          <w:tcPr>
            <w:tcW w:w="1803" w:type="dxa"/>
            <w:vAlign w:val="center"/>
          </w:tcPr>
          <w:p w14:paraId="56704F9A" w14:textId="032D3CEA" w:rsidR="007C43DE" w:rsidRPr="00B838A6" w:rsidRDefault="00B838A6">
            <w:pPr>
              <w:tabs>
                <w:tab w:val="left" w:pos="1344"/>
              </w:tabs>
              <w:jc w:val="center"/>
              <w:rPr>
                <w:ins w:id="18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8" w:author="Guna Dermawan" w:date="2021-11-17T19:41:00Z">
                  <w:rPr>
                    <w:ins w:id="18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1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TUGAS P</w:t>
              </w:r>
            </w:ins>
            <w:ins w:id="193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4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ROYEK</w:t>
              </w:r>
            </w:ins>
          </w:p>
        </w:tc>
        <w:tc>
          <w:tcPr>
            <w:tcW w:w="1803" w:type="dxa"/>
            <w:vAlign w:val="center"/>
          </w:tcPr>
          <w:p w14:paraId="2DAA9A1E" w14:textId="37C6D4BA" w:rsidR="007C43DE" w:rsidRPr="00B838A6" w:rsidRDefault="00B838A6">
            <w:pPr>
              <w:tabs>
                <w:tab w:val="left" w:pos="1344"/>
              </w:tabs>
              <w:jc w:val="center"/>
              <w:rPr>
                <w:ins w:id="195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6" w:author="Guna Dermawan" w:date="2021-11-17T19:41:00Z">
                  <w:rPr>
                    <w:ins w:id="19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8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9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0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DURASI</w:t>
              </w:r>
            </w:ins>
          </w:p>
        </w:tc>
        <w:tc>
          <w:tcPr>
            <w:tcW w:w="1803" w:type="dxa"/>
            <w:vAlign w:val="center"/>
          </w:tcPr>
          <w:p w14:paraId="04E73C35" w14:textId="432F9726" w:rsidR="007C43DE" w:rsidRPr="00B838A6" w:rsidRDefault="00B838A6">
            <w:pPr>
              <w:tabs>
                <w:tab w:val="left" w:pos="1344"/>
              </w:tabs>
              <w:jc w:val="center"/>
              <w:rPr>
                <w:ins w:id="201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2" w:author="Guna Dermawan" w:date="2021-11-17T19:41:00Z">
                  <w:rPr>
                    <w:ins w:id="20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04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05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6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MULAI</w:t>
              </w:r>
            </w:ins>
          </w:p>
        </w:tc>
        <w:tc>
          <w:tcPr>
            <w:tcW w:w="1804" w:type="dxa"/>
            <w:vAlign w:val="center"/>
          </w:tcPr>
          <w:p w14:paraId="35FD5F6C" w14:textId="3C76A3F6" w:rsidR="007C43DE" w:rsidRPr="00B838A6" w:rsidRDefault="00B838A6">
            <w:pPr>
              <w:tabs>
                <w:tab w:val="left" w:pos="1344"/>
              </w:tabs>
              <w:jc w:val="center"/>
              <w:rPr>
                <w:ins w:id="20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8" w:author="Guna Dermawan" w:date="2021-11-17T19:41:00Z">
                  <w:rPr>
                    <w:ins w:id="20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1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11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SELESAI</w:t>
              </w:r>
            </w:ins>
          </w:p>
        </w:tc>
      </w:tr>
      <w:tr w:rsidR="009027CA" w14:paraId="12DF1883" w14:textId="77777777" w:rsidTr="007C43DE">
        <w:trPr>
          <w:ins w:id="213" w:author="Guna Dermawan" w:date="2021-11-17T19:36:00Z"/>
        </w:trPr>
        <w:tc>
          <w:tcPr>
            <w:tcW w:w="1803" w:type="dxa"/>
          </w:tcPr>
          <w:p w14:paraId="170791F5" w14:textId="57776EC3" w:rsidR="007C43DE" w:rsidRPr="00FD58C6" w:rsidRDefault="007C43DE" w:rsidP="00A7530A">
            <w:pPr>
              <w:tabs>
                <w:tab w:val="left" w:pos="1344"/>
              </w:tabs>
              <w:rPr>
                <w:ins w:id="214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15" w:author="Guna Dermawan" w:date="2021-11-18T17:18:00Z">
                  <w:rPr>
                    <w:ins w:id="21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7" w:author="Guna Dermawan" w:date="2021-11-17T19:37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1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219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.0</w:t>
              </w:r>
            </w:ins>
          </w:p>
        </w:tc>
        <w:tc>
          <w:tcPr>
            <w:tcW w:w="1803" w:type="dxa"/>
          </w:tcPr>
          <w:p w14:paraId="1877286B" w14:textId="7EF4FC5C" w:rsidR="007C43DE" w:rsidRPr="00FD58C6" w:rsidRDefault="007C43DE" w:rsidP="00A7530A">
            <w:pPr>
              <w:tabs>
                <w:tab w:val="left" w:pos="1344"/>
              </w:tabs>
              <w:rPr>
                <w:ins w:id="22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22" w:author="Guna Dermawan" w:date="2021-11-18T17:18:00Z">
                  <w:rPr>
                    <w:ins w:id="22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4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Planning dan Analisa </w:t>
              </w:r>
              <w:proofErr w:type="spellStart"/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6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proyek</w:t>
              </w:r>
            </w:ins>
            <w:proofErr w:type="spellEnd"/>
          </w:p>
        </w:tc>
        <w:tc>
          <w:tcPr>
            <w:tcW w:w="1803" w:type="dxa"/>
          </w:tcPr>
          <w:p w14:paraId="2E563E21" w14:textId="3DA279A0" w:rsidR="007C43DE" w:rsidRPr="00FD58C6" w:rsidRDefault="007C43DE" w:rsidP="00A7530A">
            <w:pPr>
              <w:tabs>
                <w:tab w:val="left" w:pos="1344"/>
              </w:tabs>
              <w:rPr>
                <w:ins w:id="22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28" w:author="Guna Dermawan" w:date="2021-11-18T17:18:00Z">
                  <w:rPr>
                    <w:ins w:id="22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0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1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 </w:t>
              </w:r>
              <w:proofErr w:type="spellStart"/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2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hari</w:t>
              </w:r>
            </w:ins>
            <w:proofErr w:type="spellEnd"/>
          </w:p>
        </w:tc>
        <w:tc>
          <w:tcPr>
            <w:tcW w:w="1803" w:type="dxa"/>
          </w:tcPr>
          <w:p w14:paraId="3D9A46BD" w14:textId="1BFD9619" w:rsidR="007C43DE" w:rsidRPr="00FD58C6" w:rsidRDefault="007C43DE" w:rsidP="00A7530A">
            <w:pPr>
              <w:tabs>
                <w:tab w:val="left" w:pos="1344"/>
              </w:tabs>
              <w:rPr>
                <w:ins w:id="233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34" w:author="Guna Dermawan" w:date="2021-11-18T17:18:00Z">
                  <w:rPr>
                    <w:ins w:id="23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6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7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629896D3" w14:textId="09B43013" w:rsidR="007C43DE" w:rsidRPr="00FD58C6" w:rsidRDefault="007C43DE" w:rsidP="00A7530A">
            <w:pPr>
              <w:tabs>
                <w:tab w:val="left" w:pos="1344"/>
              </w:tabs>
              <w:rPr>
                <w:ins w:id="238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39" w:author="Guna Dermawan" w:date="2021-11-18T17:18:00Z">
                  <w:rPr>
                    <w:ins w:id="24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41" w:author="Guna Dermawan" w:date="2021-11-17T19:39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42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A2240AC" w14:textId="77777777" w:rsidTr="007C43DE">
        <w:trPr>
          <w:ins w:id="243" w:author="Guna Dermawan" w:date="2021-11-17T19:36:00Z"/>
        </w:trPr>
        <w:tc>
          <w:tcPr>
            <w:tcW w:w="1803" w:type="dxa"/>
          </w:tcPr>
          <w:p w14:paraId="13BC16BC" w14:textId="41103AC8" w:rsidR="007C43DE" w:rsidRPr="00FD58C6" w:rsidRDefault="007C43DE" w:rsidP="007C43DE">
            <w:pPr>
              <w:tabs>
                <w:tab w:val="left" w:pos="1344"/>
              </w:tabs>
              <w:rPr>
                <w:ins w:id="24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45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1.1</w:t>
              </w:r>
            </w:ins>
          </w:p>
        </w:tc>
        <w:tc>
          <w:tcPr>
            <w:tcW w:w="1803" w:type="dxa"/>
          </w:tcPr>
          <w:p w14:paraId="31C0E62A" w14:textId="113BCF3D" w:rsidR="007C43DE" w:rsidRPr="00FD58C6" w:rsidRDefault="007C43DE" w:rsidP="007C43DE">
            <w:pPr>
              <w:tabs>
                <w:tab w:val="left" w:pos="1344"/>
              </w:tabs>
              <w:rPr>
                <w:ins w:id="24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47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Perumusan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masalah</w:t>
              </w:r>
            </w:ins>
            <w:proofErr w:type="spellEnd"/>
          </w:p>
        </w:tc>
        <w:tc>
          <w:tcPr>
            <w:tcW w:w="1803" w:type="dxa"/>
          </w:tcPr>
          <w:p w14:paraId="504AB81E" w14:textId="1F20250F" w:rsidR="007C43DE" w:rsidRPr="00FD58C6" w:rsidRDefault="007C43DE" w:rsidP="007C43DE">
            <w:pPr>
              <w:tabs>
                <w:tab w:val="left" w:pos="1344"/>
              </w:tabs>
              <w:rPr>
                <w:ins w:id="24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49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5D862F16" w14:textId="37C94171" w:rsidR="007C43DE" w:rsidRPr="00FD58C6" w:rsidRDefault="007C43DE" w:rsidP="007C43DE">
            <w:pPr>
              <w:tabs>
                <w:tab w:val="left" w:pos="1344"/>
              </w:tabs>
              <w:rPr>
                <w:ins w:id="25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51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22 November 2021</w:t>
              </w:r>
            </w:ins>
          </w:p>
        </w:tc>
        <w:tc>
          <w:tcPr>
            <w:tcW w:w="1804" w:type="dxa"/>
          </w:tcPr>
          <w:p w14:paraId="7FC9572C" w14:textId="193A888B" w:rsidR="007C43DE" w:rsidRPr="00FD58C6" w:rsidRDefault="007C43DE" w:rsidP="007C43DE">
            <w:pPr>
              <w:tabs>
                <w:tab w:val="left" w:pos="1344"/>
              </w:tabs>
              <w:rPr>
                <w:ins w:id="25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53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7DAE66A3" w14:textId="77777777" w:rsidTr="007C43DE">
        <w:trPr>
          <w:ins w:id="254" w:author="Guna Dermawan" w:date="2021-11-17T19:36:00Z"/>
        </w:trPr>
        <w:tc>
          <w:tcPr>
            <w:tcW w:w="1803" w:type="dxa"/>
          </w:tcPr>
          <w:p w14:paraId="3F17F2E8" w14:textId="3C2E0692" w:rsidR="00337517" w:rsidRPr="00FD58C6" w:rsidRDefault="00337517" w:rsidP="00337517">
            <w:pPr>
              <w:tabs>
                <w:tab w:val="left" w:pos="1344"/>
              </w:tabs>
              <w:rPr>
                <w:ins w:id="25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56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1.2</w:t>
              </w:r>
            </w:ins>
          </w:p>
        </w:tc>
        <w:tc>
          <w:tcPr>
            <w:tcW w:w="1803" w:type="dxa"/>
          </w:tcPr>
          <w:p w14:paraId="14CE81C1" w14:textId="0C2A46CD" w:rsidR="00337517" w:rsidRPr="00FD58C6" w:rsidRDefault="00337517" w:rsidP="00337517">
            <w:pPr>
              <w:tabs>
                <w:tab w:val="left" w:pos="1344"/>
              </w:tabs>
              <w:rPr>
                <w:ins w:id="25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58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Mema</w:t>
              </w:r>
            </w:ins>
            <w:ins w:id="259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hami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kinerja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sistem</w:t>
              </w:r>
            </w:ins>
            <w:proofErr w:type="spellEnd"/>
          </w:p>
        </w:tc>
        <w:tc>
          <w:tcPr>
            <w:tcW w:w="1803" w:type="dxa"/>
          </w:tcPr>
          <w:p w14:paraId="515489ED" w14:textId="05E72BAA" w:rsidR="00337517" w:rsidRPr="00FD58C6" w:rsidRDefault="00337517" w:rsidP="00337517">
            <w:pPr>
              <w:tabs>
                <w:tab w:val="left" w:pos="1344"/>
              </w:tabs>
              <w:rPr>
                <w:ins w:id="26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1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333C2782" w14:textId="2B7FD6B1" w:rsidR="00337517" w:rsidRPr="00FD58C6" w:rsidRDefault="00337517" w:rsidP="00337517">
            <w:pPr>
              <w:tabs>
                <w:tab w:val="left" w:pos="1344"/>
              </w:tabs>
              <w:rPr>
                <w:ins w:id="26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3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22 November 2021</w:t>
              </w:r>
            </w:ins>
          </w:p>
        </w:tc>
        <w:tc>
          <w:tcPr>
            <w:tcW w:w="1804" w:type="dxa"/>
          </w:tcPr>
          <w:p w14:paraId="25C47AF9" w14:textId="59F10619" w:rsidR="00337517" w:rsidRPr="00FD58C6" w:rsidRDefault="00337517" w:rsidP="00337517">
            <w:pPr>
              <w:tabs>
                <w:tab w:val="left" w:pos="1344"/>
              </w:tabs>
              <w:rPr>
                <w:ins w:id="26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5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6E8AD665" w14:textId="77777777" w:rsidTr="007C43DE">
        <w:trPr>
          <w:ins w:id="266" w:author="Guna Dermawan" w:date="2021-11-17T19:36:00Z"/>
        </w:trPr>
        <w:tc>
          <w:tcPr>
            <w:tcW w:w="1803" w:type="dxa"/>
          </w:tcPr>
          <w:p w14:paraId="26A486A9" w14:textId="2E286E25" w:rsidR="00337517" w:rsidRPr="00FD58C6" w:rsidRDefault="00AC7B96" w:rsidP="00337517">
            <w:pPr>
              <w:tabs>
                <w:tab w:val="left" w:pos="1344"/>
              </w:tabs>
              <w:rPr>
                <w:ins w:id="26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8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1.3</w:t>
              </w:r>
            </w:ins>
          </w:p>
        </w:tc>
        <w:tc>
          <w:tcPr>
            <w:tcW w:w="1803" w:type="dxa"/>
          </w:tcPr>
          <w:p w14:paraId="10CEB639" w14:textId="2F082C1C" w:rsidR="00337517" w:rsidRPr="00FD58C6" w:rsidRDefault="00AC7B96" w:rsidP="00337517">
            <w:pPr>
              <w:tabs>
                <w:tab w:val="left" w:pos="1344"/>
              </w:tabs>
              <w:rPr>
                <w:ins w:id="26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0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Analisa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hasil</w:t>
              </w:r>
            </w:ins>
            <w:proofErr w:type="spellEnd"/>
          </w:p>
        </w:tc>
        <w:tc>
          <w:tcPr>
            <w:tcW w:w="1803" w:type="dxa"/>
          </w:tcPr>
          <w:p w14:paraId="65315E5B" w14:textId="55266AE0" w:rsidR="00337517" w:rsidRPr="00FD58C6" w:rsidRDefault="00AC7B96" w:rsidP="00337517">
            <w:pPr>
              <w:tabs>
                <w:tab w:val="left" w:pos="1344"/>
              </w:tabs>
              <w:rPr>
                <w:ins w:id="27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2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31FDA4FF" w14:textId="2C57544D" w:rsidR="00337517" w:rsidRPr="00FD58C6" w:rsidRDefault="00AC7B96" w:rsidP="00337517">
            <w:pPr>
              <w:tabs>
                <w:tab w:val="left" w:pos="1344"/>
              </w:tabs>
              <w:rPr>
                <w:ins w:id="27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4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  <w:tc>
          <w:tcPr>
            <w:tcW w:w="1804" w:type="dxa"/>
          </w:tcPr>
          <w:p w14:paraId="6AAF9F9A" w14:textId="468C585A" w:rsidR="00337517" w:rsidRPr="00FD58C6" w:rsidRDefault="00AC7B96" w:rsidP="00337517">
            <w:pPr>
              <w:tabs>
                <w:tab w:val="left" w:pos="1344"/>
              </w:tabs>
              <w:rPr>
                <w:ins w:id="27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6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622494A" w14:textId="77777777" w:rsidTr="007C43DE">
        <w:trPr>
          <w:ins w:id="277" w:author="Guna Dermawan" w:date="2021-11-17T19:36:00Z"/>
        </w:trPr>
        <w:tc>
          <w:tcPr>
            <w:tcW w:w="1803" w:type="dxa"/>
          </w:tcPr>
          <w:p w14:paraId="5F4FDFC5" w14:textId="7AC52656" w:rsidR="00337517" w:rsidRPr="00FD58C6" w:rsidRDefault="00AC7B96" w:rsidP="00337517">
            <w:pPr>
              <w:tabs>
                <w:tab w:val="left" w:pos="1344"/>
              </w:tabs>
              <w:rPr>
                <w:ins w:id="27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9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1.4</w:t>
              </w:r>
            </w:ins>
          </w:p>
        </w:tc>
        <w:tc>
          <w:tcPr>
            <w:tcW w:w="1803" w:type="dxa"/>
          </w:tcPr>
          <w:p w14:paraId="164864CE" w14:textId="541B5A16" w:rsidR="00337517" w:rsidRPr="00FD58C6" w:rsidRDefault="00AC7B96" w:rsidP="00337517">
            <w:pPr>
              <w:tabs>
                <w:tab w:val="left" w:pos="1344"/>
              </w:tabs>
              <w:rPr>
                <w:ins w:id="28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81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Pengumpulan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referensi</w:t>
              </w:r>
            </w:ins>
            <w:proofErr w:type="spellEnd"/>
          </w:p>
        </w:tc>
        <w:tc>
          <w:tcPr>
            <w:tcW w:w="1803" w:type="dxa"/>
          </w:tcPr>
          <w:p w14:paraId="724FFD50" w14:textId="5E61515A" w:rsidR="00337517" w:rsidRPr="00FD58C6" w:rsidRDefault="00AC7B96" w:rsidP="00337517">
            <w:pPr>
              <w:tabs>
                <w:tab w:val="left" w:pos="1344"/>
              </w:tabs>
              <w:rPr>
                <w:ins w:id="28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3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4DC0CB5F" w14:textId="77777777" w:rsidR="00337517" w:rsidRPr="00FD58C6" w:rsidRDefault="00AC7B96" w:rsidP="00337517">
            <w:pPr>
              <w:tabs>
                <w:tab w:val="left" w:pos="1344"/>
              </w:tabs>
              <w:rPr>
                <w:ins w:id="284" w:author="Guna Dermawan" w:date="2021-11-17T19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5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23 November </w:t>
              </w:r>
            </w:ins>
          </w:p>
          <w:p w14:paraId="01B5D509" w14:textId="005864D0" w:rsidR="00AC7B96" w:rsidRPr="00FD58C6" w:rsidRDefault="00AC7B96" w:rsidP="00337517">
            <w:pPr>
              <w:tabs>
                <w:tab w:val="left" w:pos="1344"/>
              </w:tabs>
              <w:rPr>
                <w:ins w:id="28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7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37BA6E32" w14:textId="1D0BA363" w:rsidR="00337517" w:rsidRPr="00FD58C6" w:rsidRDefault="00AC7B96" w:rsidP="00337517">
            <w:pPr>
              <w:tabs>
                <w:tab w:val="left" w:pos="1344"/>
              </w:tabs>
              <w:rPr>
                <w:ins w:id="28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9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2E5B919" w14:textId="77777777" w:rsidTr="007C43DE">
        <w:trPr>
          <w:ins w:id="290" w:author="Guna Dermawan" w:date="2021-11-17T19:36:00Z"/>
        </w:trPr>
        <w:tc>
          <w:tcPr>
            <w:tcW w:w="1803" w:type="dxa"/>
          </w:tcPr>
          <w:p w14:paraId="6C624D2F" w14:textId="240A5011" w:rsidR="00337517" w:rsidRPr="00ED3D8F" w:rsidRDefault="00997538" w:rsidP="00337517">
            <w:pPr>
              <w:tabs>
                <w:tab w:val="left" w:pos="1344"/>
              </w:tabs>
              <w:rPr>
                <w:ins w:id="29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92" w:author="Guna Dermawan" w:date="2021-11-17T20:02:00Z">
                  <w:rPr>
                    <w:ins w:id="29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4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9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2.0</w:t>
              </w:r>
            </w:ins>
          </w:p>
        </w:tc>
        <w:tc>
          <w:tcPr>
            <w:tcW w:w="1803" w:type="dxa"/>
          </w:tcPr>
          <w:p w14:paraId="1237F1D9" w14:textId="4E5A97F2" w:rsidR="00337517" w:rsidRPr="00ED3D8F" w:rsidRDefault="00997538" w:rsidP="00337517">
            <w:pPr>
              <w:tabs>
                <w:tab w:val="left" w:pos="1344"/>
              </w:tabs>
              <w:rPr>
                <w:ins w:id="296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97" w:author="Guna Dermawan" w:date="2021-11-17T20:02:00Z">
                  <w:rPr>
                    <w:ins w:id="29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9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0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UI Desain</w:t>
              </w:r>
            </w:ins>
          </w:p>
        </w:tc>
        <w:tc>
          <w:tcPr>
            <w:tcW w:w="1803" w:type="dxa"/>
          </w:tcPr>
          <w:p w14:paraId="0745C95C" w14:textId="65F7CA18" w:rsidR="00337517" w:rsidRPr="00ED3D8F" w:rsidRDefault="00997538" w:rsidP="00337517">
            <w:pPr>
              <w:tabs>
                <w:tab w:val="left" w:pos="1344"/>
              </w:tabs>
              <w:rPr>
                <w:ins w:id="30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02" w:author="Guna Dermawan" w:date="2021-11-17T20:02:00Z">
                  <w:rPr>
                    <w:ins w:id="30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4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0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1B4A7264" w14:textId="6996CEF5" w:rsidR="00337517" w:rsidRPr="00ED3D8F" w:rsidRDefault="00997538" w:rsidP="00337517">
            <w:pPr>
              <w:tabs>
                <w:tab w:val="left" w:pos="1344"/>
              </w:tabs>
              <w:rPr>
                <w:ins w:id="306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07" w:author="Guna Dermawan" w:date="2021-11-17T20:02:00Z">
                  <w:rPr>
                    <w:ins w:id="30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9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24 November 2021</w:t>
              </w:r>
            </w:ins>
          </w:p>
        </w:tc>
        <w:tc>
          <w:tcPr>
            <w:tcW w:w="1804" w:type="dxa"/>
          </w:tcPr>
          <w:p w14:paraId="12132100" w14:textId="5B629E43" w:rsidR="00337517" w:rsidRPr="00ED3D8F" w:rsidRDefault="00997538" w:rsidP="00337517">
            <w:pPr>
              <w:tabs>
                <w:tab w:val="left" w:pos="1344"/>
              </w:tabs>
              <w:rPr>
                <w:ins w:id="31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12" w:author="Guna Dermawan" w:date="2021-11-17T20:02:00Z">
                  <w:rPr>
                    <w:ins w:id="31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4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26 No</w:t>
              </w:r>
            </w:ins>
            <w:ins w:id="316" w:author="Guna Dermawan" w:date="2021-11-17T19:43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vember 2021</w:t>
              </w:r>
            </w:ins>
          </w:p>
        </w:tc>
      </w:tr>
      <w:tr w:rsidR="009027CA" w14:paraId="39DFC40B" w14:textId="77777777" w:rsidTr="007C43DE">
        <w:trPr>
          <w:ins w:id="318" w:author="Guna Dermawan" w:date="2021-11-17T19:36:00Z"/>
        </w:trPr>
        <w:tc>
          <w:tcPr>
            <w:tcW w:w="1803" w:type="dxa"/>
          </w:tcPr>
          <w:p w14:paraId="41FA9B1F" w14:textId="05BDA9EB" w:rsidR="00337517" w:rsidRDefault="001C3410" w:rsidP="00337517">
            <w:pPr>
              <w:tabs>
                <w:tab w:val="left" w:pos="1344"/>
              </w:tabs>
              <w:rPr>
                <w:ins w:id="31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0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2.1</w:t>
              </w:r>
            </w:ins>
          </w:p>
        </w:tc>
        <w:tc>
          <w:tcPr>
            <w:tcW w:w="1803" w:type="dxa"/>
          </w:tcPr>
          <w:p w14:paraId="461DC017" w14:textId="34E248BE" w:rsidR="00337517" w:rsidRDefault="001C3410" w:rsidP="00337517">
            <w:pPr>
              <w:tabs>
                <w:tab w:val="left" w:pos="1344"/>
              </w:tabs>
              <w:rPr>
                <w:ins w:id="32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22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wireframe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7E5F1C4D" w14:textId="0ED1AA66" w:rsidR="00337517" w:rsidRDefault="001C3410" w:rsidP="00337517">
            <w:pPr>
              <w:tabs>
                <w:tab w:val="left" w:pos="1344"/>
              </w:tabs>
              <w:rPr>
                <w:ins w:id="32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4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</w:t>
              </w:r>
            </w:ins>
            <w:ins w:id="325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ari </w:t>
              </w:r>
            </w:ins>
          </w:p>
        </w:tc>
        <w:tc>
          <w:tcPr>
            <w:tcW w:w="1803" w:type="dxa"/>
          </w:tcPr>
          <w:p w14:paraId="21CDB008" w14:textId="6FFBFCFE" w:rsidR="00337517" w:rsidRDefault="001C3410" w:rsidP="00337517">
            <w:pPr>
              <w:tabs>
                <w:tab w:val="left" w:pos="1344"/>
              </w:tabs>
              <w:rPr>
                <w:ins w:id="32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7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  <w:tc>
          <w:tcPr>
            <w:tcW w:w="1804" w:type="dxa"/>
          </w:tcPr>
          <w:p w14:paraId="6AE6F8B2" w14:textId="3D9F473D" w:rsidR="00337517" w:rsidRDefault="001C3410" w:rsidP="00337517">
            <w:pPr>
              <w:keepNext/>
              <w:tabs>
                <w:tab w:val="left" w:pos="1344"/>
              </w:tabs>
              <w:rPr>
                <w:ins w:id="32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9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</w:tr>
      <w:tr w:rsidR="009027CA" w14:paraId="42542794" w14:textId="77777777" w:rsidTr="007C43DE">
        <w:trPr>
          <w:ins w:id="330" w:author="Guna Dermawan" w:date="2021-11-17T19:44:00Z"/>
        </w:trPr>
        <w:tc>
          <w:tcPr>
            <w:tcW w:w="1803" w:type="dxa"/>
          </w:tcPr>
          <w:p w14:paraId="259AA3C2" w14:textId="0E08F07B" w:rsidR="001C3410" w:rsidRDefault="001C3410" w:rsidP="00337517">
            <w:pPr>
              <w:tabs>
                <w:tab w:val="left" w:pos="1344"/>
              </w:tabs>
              <w:rPr>
                <w:ins w:id="33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2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2.2</w:t>
              </w:r>
            </w:ins>
          </w:p>
        </w:tc>
        <w:tc>
          <w:tcPr>
            <w:tcW w:w="1803" w:type="dxa"/>
          </w:tcPr>
          <w:p w14:paraId="3889026C" w14:textId="6FBBB834" w:rsidR="001C3410" w:rsidRDefault="001C3410" w:rsidP="00337517">
            <w:pPr>
              <w:tabs>
                <w:tab w:val="left" w:pos="1344"/>
              </w:tabs>
              <w:rPr>
                <w:ins w:id="33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34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Android studio</w:t>
              </w:r>
            </w:ins>
          </w:p>
        </w:tc>
        <w:tc>
          <w:tcPr>
            <w:tcW w:w="1803" w:type="dxa"/>
          </w:tcPr>
          <w:p w14:paraId="7B2EC4DE" w14:textId="365D785C" w:rsidR="001C3410" w:rsidRDefault="001C3410" w:rsidP="00337517">
            <w:pPr>
              <w:tabs>
                <w:tab w:val="left" w:pos="1344"/>
              </w:tabs>
              <w:rPr>
                <w:ins w:id="33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6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4C437E78" w14:textId="48E188E2" w:rsidR="001C3410" w:rsidRDefault="001C3410" w:rsidP="00337517">
            <w:pPr>
              <w:tabs>
                <w:tab w:val="left" w:pos="1344"/>
              </w:tabs>
              <w:rPr>
                <w:ins w:id="33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8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25 Nove</w:t>
              </w:r>
            </w:ins>
            <w:ins w:id="339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mber 2021</w:t>
              </w:r>
            </w:ins>
          </w:p>
        </w:tc>
        <w:tc>
          <w:tcPr>
            <w:tcW w:w="1804" w:type="dxa"/>
          </w:tcPr>
          <w:p w14:paraId="5457AB51" w14:textId="4E3BD1E4" w:rsidR="001C3410" w:rsidRDefault="001C3410" w:rsidP="00337517">
            <w:pPr>
              <w:keepNext/>
              <w:tabs>
                <w:tab w:val="left" w:pos="1344"/>
              </w:tabs>
              <w:rPr>
                <w:ins w:id="34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1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26 November 2021</w:t>
              </w:r>
            </w:ins>
          </w:p>
        </w:tc>
      </w:tr>
      <w:tr w:rsidR="009027CA" w14:paraId="63001915" w14:textId="77777777" w:rsidTr="007C43DE">
        <w:trPr>
          <w:ins w:id="342" w:author="Guna Dermawan" w:date="2021-11-17T19:44:00Z"/>
        </w:trPr>
        <w:tc>
          <w:tcPr>
            <w:tcW w:w="1803" w:type="dxa"/>
          </w:tcPr>
          <w:p w14:paraId="63D8CC19" w14:textId="7AB2FDA1" w:rsidR="001C3410" w:rsidRPr="00ED3D8F" w:rsidRDefault="009338DC" w:rsidP="00337517">
            <w:pPr>
              <w:tabs>
                <w:tab w:val="left" w:pos="1344"/>
              </w:tabs>
              <w:rPr>
                <w:ins w:id="343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44" w:author="Guna Dermawan" w:date="2021-11-17T20:02:00Z">
                  <w:rPr>
                    <w:ins w:id="345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46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4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lastRenderedPageBreak/>
                <w:t>3.0</w:t>
              </w:r>
            </w:ins>
          </w:p>
        </w:tc>
        <w:tc>
          <w:tcPr>
            <w:tcW w:w="1803" w:type="dxa"/>
          </w:tcPr>
          <w:p w14:paraId="0F1ACA94" w14:textId="7F3FDAC1" w:rsidR="001C3410" w:rsidRPr="00ED3D8F" w:rsidRDefault="009338DC" w:rsidP="00337517">
            <w:pPr>
              <w:tabs>
                <w:tab w:val="left" w:pos="1344"/>
              </w:tabs>
              <w:rPr>
                <w:ins w:id="348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49" w:author="Guna Dermawan" w:date="2021-11-17T20:02:00Z">
                  <w:rPr>
                    <w:ins w:id="350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351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Koding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/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Penulisan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kode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11DA4E09" w14:textId="5AF06783" w:rsidR="001C3410" w:rsidRPr="00ED3D8F" w:rsidRDefault="009338DC" w:rsidP="00337517">
            <w:pPr>
              <w:tabs>
                <w:tab w:val="left" w:pos="1344"/>
              </w:tabs>
              <w:rPr>
                <w:ins w:id="359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0" w:author="Guna Dermawan" w:date="2021-11-17T20:02:00Z">
                  <w:rPr>
                    <w:ins w:id="361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62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364" w:author="Guna Dermawan" w:date="2021-11-18T17:20:00Z">
              <w:r w:rsid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5</w:t>
              </w:r>
            </w:ins>
            <w:ins w:id="365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7EF06092" w14:textId="5647AF4B" w:rsidR="001C3410" w:rsidRPr="00ED3D8F" w:rsidRDefault="009338DC" w:rsidP="00337517">
            <w:pPr>
              <w:tabs>
                <w:tab w:val="left" w:pos="1344"/>
              </w:tabs>
              <w:rPr>
                <w:ins w:id="367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8" w:author="Guna Dermawan" w:date="2021-11-17T20:02:00Z">
                  <w:rPr>
                    <w:ins w:id="369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0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  <w:ins w:id="372" w:author="Guna Dermawan" w:date="2021-11-17T19:51:00Z">
              <w:r w:rsidR="00CA762D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7</w:t>
              </w:r>
            </w:ins>
            <w:ins w:id="374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  <w:tc>
          <w:tcPr>
            <w:tcW w:w="1804" w:type="dxa"/>
          </w:tcPr>
          <w:p w14:paraId="66B5AECF" w14:textId="04BB52D8" w:rsidR="001C3410" w:rsidRPr="00ED3D8F" w:rsidRDefault="0084190C" w:rsidP="00337517">
            <w:pPr>
              <w:keepNext/>
              <w:tabs>
                <w:tab w:val="left" w:pos="1344"/>
              </w:tabs>
              <w:rPr>
                <w:ins w:id="376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7" w:author="Guna Dermawan" w:date="2021-11-17T20:02:00Z">
                  <w:rPr>
                    <w:ins w:id="378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9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381" w:author="Guna Dermawan" w:date="2021-11-18T17:20:00Z">
              <w:r w:rsid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1</w:t>
              </w:r>
            </w:ins>
            <w:ins w:id="382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70B6ECB0" w14:textId="77777777" w:rsidTr="007C43DE">
        <w:trPr>
          <w:ins w:id="386" w:author="Guna Dermawan" w:date="2021-11-17T19:44:00Z"/>
        </w:trPr>
        <w:tc>
          <w:tcPr>
            <w:tcW w:w="1803" w:type="dxa"/>
          </w:tcPr>
          <w:p w14:paraId="447FBE90" w14:textId="7721F178" w:rsidR="001C3410" w:rsidRDefault="00403470" w:rsidP="00337517">
            <w:pPr>
              <w:tabs>
                <w:tab w:val="left" w:pos="1344"/>
              </w:tabs>
              <w:rPr>
                <w:ins w:id="38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88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3.1</w:t>
              </w:r>
            </w:ins>
          </w:p>
        </w:tc>
        <w:tc>
          <w:tcPr>
            <w:tcW w:w="1803" w:type="dxa"/>
          </w:tcPr>
          <w:p w14:paraId="73BE7712" w14:textId="27CD4220" w:rsidR="001C3410" w:rsidRDefault="00403470" w:rsidP="00337517">
            <w:pPr>
              <w:tabs>
                <w:tab w:val="left" w:pos="1344"/>
              </w:tabs>
              <w:rPr>
                <w:ins w:id="38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90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Konfigurasi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basis data</w:t>
              </w:r>
            </w:ins>
          </w:p>
        </w:tc>
        <w:tc>
          <w:tcPr>
            <w:tcW w:w="1803" w:type="dxa"/>
          </w:tcPr>
          <w:p w14:paraId="6CEAE8CB" w14:textId="03A512EF" w:rsidR="001C3410" w:rsidRDefault="00403470" w:rsidP="00337517">
            <w:pPr>
              <w:tabs>
                <w:tab w:val="left" w:pos="1344"/>
              </w:tabs>
              <w:rPr>
                <w:ins w:id="39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2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Hari </w:t>
              </w:r>
            </w:ins>
          </w:p>
        </w:tc>
        <w:tc>
          <w:tcPr>
            <w:tcW w:w="1803" w:type="dxa"/>
          </w:tcPr>
          <w:p w14:paraId="0AF1AC4F" w14:textId="04A84399" w:rsidR="001C3410" w:rsidRDefault="00403470" w:rsidP="00337517">
            <w:pPr>
              <w:tabs>
                <w:tab w:val="left" w:pos="1344"/>
              </w:tabs>
              <w:rPr>
                <w:ins w:id="39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4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27 November 2021</w:t>
              </w:r>
            </w:ins>
          </w:p>
        </w:tc>
        <w:tc>
          <w:tcPr>
            <w:tcW w:w="1804" w:type="dxa"/>
          </w:tcPr>
          <w:p w14:paraId="746C1036" w14:textId="34C7F9D7" w:rsidR="001C3410" w:rsidRDefault="00403470" w:rsidP="00337517">
            <w:pPr>
              <w:keepNext/>
              <w:tabs>
                <w:tab w:val="left" w:pos="1344"/>
              </w:tabs>
              <w:rPr>
                <w:ins w:id="39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6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28 November 20</w:t>
              </w:r>
            </w:ins>
            <w:ins w:id="397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</w:p>
        </w:tc>
      </w:tr>
      <w:tr w:rsidR="009027CA" w14:paraId="17F5C65A" w14:textId="77777777" w:rsidTr="007C43DE">
        <w:trPr>
          <w:ins w:id="398" w:author="Guna Dermawan" w:date="2021-11-17T19:44:00Z"/>
        </w:trPr>
        <w:tc>
          <w:tcPr>
            <w:tcW w:w="1803" w:type="dxa"/>
          </w:tcPr>
          <w:p w14:paraId="3596C118" w14:textId="1C8DC4F9" w:rsidR="001C3410" w:rsidRDefault="00A1353A" w:rsidP="00337517">
            <w:pPr>
              <w:tabs>
                <w:tab w:val="left" w:pos="1344"/>
              </w:tabs>
              <w:rPr>
                <w:ins w:id="39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0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3.2</w:t>
              </w:r>
            </w:ins>
          </w:p>
        </w:tc>
        <w:tc>
          <w:tcPr>
            <w:tcW w:w="1803" w:type="dxa"/>
          </w:tcPr>
          <w:p w14:paraId="737A8AAF" w14:textId="2CEBB1AB" w:rsidR="001C3410" w:rsidRDefault="00A1353A" w:rsidP="00337517">
            <w:pPr>
              <w:tabs>
                <w:tab w:val="left" w:pos="1344"/>
              </w:tabs>
              <w:rPr>
                <w:ins w:id="40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02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login dan sign up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apliksi</w:t>
              </w:r>
            </w:ins>
            <w:proofErr w:type="spellEnd"/>
          </w:p>
        </w:tc>
        <w:tc>
          <w:tcPr>
            <w:tcW w:w="1803" w:type="dxa"/>
          </w:tcPr>
          <w:p w14:paraId="3F275B07" w14:textId="0313A32A" w:rsidR="001C3410" w:rsidRDefault="00A1353A" w:rsidP="00337517">
            <w:pPr>
              <w:tabs>
                <w:tab w:val="left" w:pos="1344"/>
              </w:tabs>
              <w:rPr>
                <w:ins w:id="40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4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 Hari</w:t>
              </w:r>
            </w:ins>
          </w:p>
        </w:tc>
        <w:tc>
          <w:tcPr>
            <w:tcW w:w="1803" w:type="dxa"/>
          </w:tcPr>
          <w:p w14:paraId="68B36030" w14:textId="00F9E2C7" w:rsidR="001C3410" w:rsidRDefault="00A1353A" w:rsidP="00337517">
            <w:pPr>
              <w:tabs>
                <w:tab w:val="left" w:pos="1344"/>
              </w:tabs>
              <w:rPr>
                <w:ins w:id="405" w:author="Guna Dermawan" w:date="2021-11-17T1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6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ins>
            <w:ins w:id="407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</w:ins>
            <w:ins w:id="408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November </w:t>
              </w:r>
            </w:ins>
          </w:p>
          <w:p w14:paraId="63DBF455" w14:textId="3B2349A6" w:rsidR="00A1353A" w:rsidRDefault="00A1353A" w:rsidP="00337517">
            <w:pPr>
              <w:tabs>
                <w:tab w:val="left" w:pos="1344"/>
              </w:tabs>
              <w:rPr>
                <w:ins w:id="40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0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08394416" w14:textId="4C744AEC" w:rsidR="001C3410" w:rsidRDefault="00A1353A" w:rsidP="00337517">
            <w:pPr>
              <w:keepNext/>
              <w:tabs>
                <w:tab w:val="left" w:pos="1344"/>
              </w:tabs>
              <w:rPr>
                <w:ins w:id="41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2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59B62759" w14:textId="77777777" w:rsidTr="007C43DE">
        <w:trPr>
          <w:ins w:id="413" w:author="Guna Dermawan" w:date="2021-11-17T19:44:00Z"/>
        </w:trPr>
        <w:tc>
          <w:tcPr>
            <w:tcW w:w="1803" w:type="dxa"/>
          </w:tcPr>
          <w:p w14:paraId="2A68360A" w14:textId="29F17330" w:rsidR="001C3410" w:rsidRDefault="004068DC" w:rsidP="00337517">
            <w:pPr>
              <w:tabs>
                <w:tab w:val="left" w:pos="1344"/>
              </w:tabs>
              <w:rPr>
                <w:ins w:id="41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5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3.3</w:t>
              </w:r>
            </w:ins>
          </w:p>
        </w:tc>
        <w:tc>
          <w:tcPr>
            <w:tcW w:w="1803" w:type="dxa"/>
          </w:tcPr>
          <w:p w14:paraId="7AEDE69C" w14:textId="03ADEB09" w:rsidR="001C3410" w:rsidRDefault="004852C6" w:rsidP="00337517">
            <w:pPr>
              <w:tabs>
                <w:tab w:val="left" w:pos="1344"/>
              </w:tabs>
              <w:rPr>
                <w:ins w:id="41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17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Manajemen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user profile</w:t>
              </w:r>
            </w:ins>
          </w:p>
        </w:tc>
        <w:tc>
          <w:tcPr>
            <w:tcW w:w="1803" w:type="dxa"/>
          </w:tcPr>
          <w:p w14:paraId="13B4EBBB" w14:textId="376FB04E" w:rsidR="001C3410" w:rsidRDefault="004852C6" w:rsidP="00337517">
            <w:pPr>
              <w:tabs>
                <w:tab w:val="left" w:pos="1344"/>
              </w:tabs>
              <w:rPr>
                <w:ins w:id="41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9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Hari </w:t>
              </w:r>
            </w:ins>
          </w:p>
        </w:tc>
        <w:tc>
          <w:tcPr>
            <w:tcW w:w="1803" w:type="dxa"/>
          </w:tcPr>
          <w:p w14:paraId="1EC41E8E" w14:textId="4F7A7727" w:rsidR="001C3410" w:rsidRDefault="004852C6" w:rsidP="00337517">
            <w:pPr>
              <w:tabs>
                <w:tab w:val="left" w:pos="1344"/>
              </w:tabs>
              <w:rPr>
                <w:ins w:id="42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1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64D4FB36" w14:textId="0DECE778" w:rsidR="004852C6" w:rsidRDefault="004852C6" w:rsidP="00337517">
            <w:pPr>
              <w:keepNext/>
              <w:tabs>
                <w:tab w:val="left" w:pos="1344"/>
              </w:tabs>
              <w:rPr>
                <w:ins w:id="42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3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5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ins w:id="42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EC9F3D2" w14:textId="77777777" w:rsidTr="007C43DE">
        <w:trPr>
          <w:ins w:id="425" w:author="Guna Dermawan" w:date="2021-11-17T19:44:00Z"/>
        </w:trPr>
        <w:tc>
          <w:tcPr>
            <w:tcW w:w="1803" w:type="dxa"/>
          </w:tcPr>
          <w:p w14:paraId="3D3951E2" w14:textId="758004CB" w:rsidR="001C3410" w:rsidRDefault="006B65A6" w:rsidP="00337517">
            <w:pPr>
              <w:tabs>
                <w:tab w:val="left" w:pos="1344"/>
              </w:tabs>
              <w:rPr>
                <w:ins w:id="42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7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3.4</w:t>
              </w:r>
            </w:ins>
          </w:p>
        </w:tc>
        <w:tc>
          <w:tcPr>
            <w:tcW w:w="1803" w:type="dxa"/>
          </w:tcPr>
          <w:p w14:paraId="5B071701" w14:textId="05E74D66" w:rsidR="001C3410" w:rsidRDefault="006B65A6" w:rsidP="00337517">
            <w:pPr>
              <w:tabs>
                <w:tab w:val="left" w:pos="1344"/>
              </w:tabs>
              <w:rPr>
                <w:ins w:id="42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29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presentasi</w:t>
              </w:r>
            </w:ins>
            <w:proofErr w:type="spellEnd"/>
          </w:p>
        </w:tc>
        <w:tc>
          <w:tcPr>
            <w:tcW w:w="1803" w:type="dxa"/>
          </w:tcPr>
          <w:p w14:paraId="3A0A5B47" w14:textId="7332C04B" w:rsidR="001C3410" w:rsidRDefault="00267502" w:rsidP="00337517">
            <w:pPr>
              <w:tabs>
                <w:tab w:val="left" w:pos="1344"/>
              </w:tabs>
              <w:rPr>
                <w:ins w:id="43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1" w:author="Guna Dermawan" w:date="2021-11-18T17:21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6</w:t>
              </w:r>
            </w:ins>
            <w:ins w:id="432" w:author="Guna Dermawan" w:date="2021-11-17T19:55:00Z">
              <w:r w:rsidR="006B65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3A5C8B6F" w14:textId="500DF842" w:rsidR="001C3410" w:rsidRDefault="006B65A6" w:rsidP="00337517">
            <w:pPr>
              <w:tabs>
                <w:tab w:val="left" w:pos="1344"/>
              </w:tabs>
              <w:rPr>
                <w:ins w:id="43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6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0B5DF699" w14:textId="714368EE" w:rsidR="001C3410" w:rsidRDefault="006B65A6" w:rsidP="00337517">
            <w:pPr>
              <w:keepNext/>
              <w:tabs>
                <w:tab w:val="left" w:pos="1344"/>
              </w:tabs>
              <w:rPr>
                <w:ins w:id="43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6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37" w:author="Guna Dermawan" w:date="2021-11-18T17:21:00Z">
              <w:r w:rsidR="00FD0A1E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1</w:t>
              </w:r>
            </w:ins>
            <w:ins w:id="438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2CE0A3A" w14:textId="77777777" w:rsidTr="007C43DE">
        <w:trPr>
          <w:ins w:id="439" w:author="Guna Dermawan" w:date="2021-11-17T19:56:00Z"/>
        </w:trPr>
        <w:tc>
          <w:tcPr>
            <w:tcW w:w="1803" w:type="dxa"/>
          </w:tcPr>
          <w:p w14:paraId="7A1AB9FF" w14:textId="5CDBE9C1" w:rsidR="00B96589" w:rsidRPr="00ED3D8F" w:rsidRDefault="00B96589" w:rsidP="00337517">
            <w:pPr>
              <w:tabs>
                <w:tab w:val="left" w:pos="1344"/>
              </w:tabs>
              <w:rPr>
                <w:ins w:id="44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1" w:author="Guna Dermawan" w:date="2021-11-17T20:02:00Z">
                  <w:rPr>
                    <w:ins w:id="44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3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4.0</w:t>
              </w:r>
            </w:ins>
          </w:p>
        </w:tc>
        <w:tc>
          <w:tcPr>
            <w:tcW w:w="1803" w:type="dxa"/>
          </w:tcPr>
          <w:p w14:paraId="6E5E6D09" w14:textId="5B173A1E" w:rsidR="00B96589" w:rsidRPr="00ED3D8F" w:rsidRDefault="00B96589" w:rsidP="00337517">
            <w:pPr>
              <w:tabs>
                <w:tab w:val="left" w:pos="1344"/>
              </w:tabs>
              <w:rPr>
                <w:ins w:id="445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6" w:author="Guna Dermawan" w:date="2021-11-17T20:02:00Z">
                  <w:rPr>
                    <w:ins w:id="447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8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Testing dan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implementasi</w:t>
              </w:r>
              <w:proofErr w:type="spellEnd"/>
            </w:ins>
          </w:p>
        </w:tc>
        <w:tc>
          <w:tcPr>
            <w:tcW w:w="1803" w:type="dxa"/>
          </w:tcPr>
          <w:p w14:paraId="3789E6C9" w14:textId="365E6576" w:rsidR="00B96589" w:rsidRPr="00ED3D8F" w:rsidRDefault="00B96589" w:rsidP="00337517">
            <w:pPr>
              <w:tabs>
                <w:tab w:val="left" w:pos="1344"/>
              </w:tabs>
              <w:rPr>
                <w:ins w:id="451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2" w:author="Guna Dermawan" w:date="2021-11-17T20:02:00Z">
                  <w:rPr>
                    <w:ins w:id="453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4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406771E1" w14:textId="7A362A5A" w:rsidR="00B96589" w:rsidRPr="00ED3D8F" w:rsidRDefault="00CC51D8" w:rsidP="00337517">
            <w:pPr>
              <w:tabs>
                <w:tab w:val="left" w:pos="1344"/>
              </w:tabs>
              <w:rPr>
                <w:ins w:id="456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7" w:author="Guna Dermawan" w:date="2021-11-17T20:02:00Z">
                  <w:rPr>
                    <w:ins w:id="458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9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61" w:author="Guna Dermawan" w:date="2021-11-18T17:21:00Z">
              <w:r w:rsidR="00273FB1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2</w:t>
              </w:r>
            </w:ins>
            <w:ins w:id="462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5B889BCE" w14:textId="76CDF0F3" w:rsidR="00B96589" w:rsidRPr="00ED3D8F" w:rsidRDefault="00CC51D8" w:rsidP="00337517">
            <w:pPr>
              <w:keepNext/>
              <w:tabs>
                <w:tab w:val="left" w:pos="1344"/>
              </w:tabs>
              <w:rPr>
                <w:ins w:id="466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67" w:author="Guna Dermawan" w:date="2021-11-17T20:02:00Z">
                  <w:rPr>
                    <w:ins w:id="468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69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71" w:author="Guna Dermawan" w:date="2021-11-18T17:21:00Z">
              <w:r w:rsidR="00185288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4</w:t>
              </w:r>
            </w:ins>
            <w:ins w:id="472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0B105A26" w14:textId="77777777" w:rsidTr="007C43DE">
        <w:trPr>
          <w:ins w:id="476" w:author="Guna Dermawan" w:date="2021-11-17T19:56:00Z"/>
        </w:trPr>
        <w:tc>
          <w:tcPr>
            <w:tcW w:w="1803" w:type="dxa"/>
          </w:tcPr>
          <w:p w14:paraId="29D0DD65" w14:textId="7CBB145B" w:rsidR="00B96589" w:rsidRDefault="00C55FBA" w:rsidP="00337517">
            <w:pPr>
              <w:tabs>
                <w:tab w:val="left" w:pos="1344"/>
              </w:tabs>
              <w:rPr>
                <w:ins w:id="47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8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4.1</w:t>
              </w:r>
            </w:ins>
          </w:p>
        </w:tc>
        <w:tc>
          <w:tcPr>
            <w:tcW w:w="1803" w:type="dxa"/>
          </w:tcPr>
          <w:p w14:paraId="4CCA28FB" w14:textId="477EFEF7" w:rsidR="00B96589" w:rsidRDefault="00C55FBA" w:rsidP="00337517">
            <w:pPr>
              <w:tabs>
                <w:tab w:val="left" w:pos="1344"/>
              </w:tabs>
              <w:rPr>
                <w:ins w:id="47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0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Debugging</w:t>
              </w:r>
            </w:ins>
          </w:p>
        </w:tc>
        <w:tc>
          <w:tcPr>
            <w:tcW w:w="1803" w:type="dxa"/>
          </w:tcPr>
          <w:p w14:paraId="0293155B" w14:textId="5B81C688" w:rsidR="00B96589" w:rsidRDefault="00C55FBA" w:rsidP="00337517">
            <w:pPr>
              <w:tabs>
                <w:tab w:val="left" w:pos="1344"/>
              </w:tabs>
              <w:rPr>
                <w:ins w:id="481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2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5FA6F450" w14:textId="6410176A" w:rsidR="00B96589" w:rsidRDefault="00C55FBA" w:rsidP="00337517">
            <w:pPr>
              <w:tabs>
                <w:tab w:val="left" w:pos="1344"/>
              </w:tabs>
              <w:rPr>
                <w:ins w:id="48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4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85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2</w:t>
              </w:r>
            </w:ins>
            <w:ins w:id="486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2F77A02" w14:textId="56B5B8F9" w:rsidR="00B96589" w:rsidRDefault="0034605F" w:rsidP="00337517">
            <w:pPr>
              <w:keepNext/>
              <w:tabs>
                <w:tab w:val="left" w:pos="1344"/>
              </w:tabs>
              <w:rPr>
                <w:ins w:id="48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8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89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3</w:t>
              </w:r>
            </w:ins>
            <w:ins w:id="490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609549C6" w14:textId="77777777" w:rsidTr="007C43DE">
        <w:trPr>
          <w:ins w:id="491" w:author="Guna Dermawan" w:date="2021-11-17T19:56:00Z"/>
        </w:trPr>
        <w:tc>
          <w:tcPr>
            <w:tcW w:w="1803" w:type="dxa"/>
          </w:tcPr>
          <w:p w14:paraId="4F287122" w14:textId="5A979992" w:rsidR="00B96589" w:rsidRDefault="00CC2267" w:rsidP="00337517">
            <w:pPr>
              <w:tabs>
                <w:tab w:val="left" w:pos="1344"/>
              </w:tabs>
              <w:rPr>
                <w:ins w:id="492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4.2</w:t>
              </w:r>
            </w:ins>
          </w:p>
        </w:tc>
        <w:tc>
          <w:tcPr>
            <w:tcW w:w="1803" w:type="dxa"/>
          </w:tcPr>
          <w:p w14:paraId="5D891285" w14:textId="221A3B1E" w:rsidR="00B96589" w:rsidRDefault="00E9706D" w:rsidP="00337517">
            <w:pPr>
              <w:tabs>
                <w:tab w:val="left" w:pos="1344"/>
              </w:tabs>
              <w:rPr>
                <w:ins w:id="49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95" w:author="Guna Dermawan" w:date="2021-11-17T2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</w:ins>
            <w:proofErr w:type="spellEnd"/>
          </w:p>
        </w:tc>
        <w:tc>
          <w:tcPr>
            <w:tcW w:w="1803" w:type="dxa"/>
          </w:tcPr>
          <w:p w14:paraId="6E986B1B" w14:textId="0EE16445" w:rsidR="00B96589" w:rsidRDefault="00CC2267" w:rsidP="00337517">
            <w:pPr>
              <w:tabs>
                <w:tab w:val="left" w:pos="1344"/>
              </w:tabs>
              <w:rPr>
                <w:ins w:id="496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7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6851CF23" w14:textId="74830A3C" w:rsidR="00B96589" w:rsidRDefault="00CC2267" w:rsidP="00337517">
            <w:pPr>
              <w:tabs>
                <w:tab w:val="left" w:pos="1344"/>
              </w:tabs>
              <w:rPr>
                <w:ins w:id="498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9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00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4</w:t>
              </w:r>
            </w:ins>
            <w:ins w:id="501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58453F3" w14:textId="63DADEFE" w:rsidR="00B96589" w:rsidRDefault="00CC2267" w:rsidP="00337517">
            <w:pPr>
              <w:keepNext/>
              <w:tabs>
                <w:tab w:val="left" w:pos="1344"/>
              </w:tabs>
              <w:rPr>
                <w:ins w:id="502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04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5</w:t>
              </w:r>
            </w:ins>
            <w:ins w:id="505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D348ED0" w14:textId="77777777" w:rsidTr="007C43DE">
        <w:trPr>
          <w:ins w:id="506" w:author="Guna Dermawan" w:date="2021-11-17T19:56:00Z"/>
        </w:trPr>
        <w:tc>
          <w:tcPr>
            <w:tcW w:w="1803" w:type="dxa"/>
          </w:tcPr>
          <w:p w14:paraId="1CFC9930" w14:textId="2AC7B2BB" w:rsidR="00B96589" w:rsidRPr="00ED3D8F" w:rsidRDefault="00AF79E1" w:rsidP="00337517">
            <w:pPr>
              <w:tabs>
                <w:tab w:val="left" w:pos="1344"/>
              </w:tabs>
              <w:rPr>
                <w:ins w:id="507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08" w:author="Guna Dermawan" w:date="2021-11-17T20:02:00Z">
                  <w:rPr>
                    <w:ins w:id="509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10" w:author="Guna Dermawan" w:date="2021-11-17T19:58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5.0</w:t>
              </w:r>
            </w:ins>
          </w:p>
        </w:tc>
        <w:tc>
          <w:tcPr>
            <w:tcW w:w="1803" w:type="dxa"/>
          </w:tcPr>
          <w:p w14:paraId="218D75DF" w14:textId="287176FC" w:rsidR="00B96589" w:rsidRPr="00ED3D8F" w:rsidRDefault="00AF79E1" w:rsidP="00337517">
            <w:pPr>
              <w:tabs>
                <w:tab w:val="left" w:pos="1344"/>
              </w:tabs>
              <w:rPr>
                <w:ins w:id="512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3" w:author="Guna Dermawan" w:date="2021-11-17T20:02:00Z">
                  <w:rPr>
                    <w:ins w:id="514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515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Pemeliharaan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</w:tc>
        <w:tc>
          <w:tcPr>
            <w:tcW w:w="1803" w:type="dxa"/>
          </w:tcPr>
          <w:p w14:paraId="4AEF9EAA" w14:textId="3EFC8889" w:rsidR="00B96589" w:rsidRPr="00ED3D8F" w:rsidRDefault="00FF29C7" w:rsidP="00337517">
            <w:pPr>
              <w:tabs>
                <w:tab w:val="left" w:pos="1344"/>
              </w:tabs>
              <w:rPr>
                <w:ins w:id="51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9" w:author="Guna Dermawan" w:date="2021-11-17T20:02:00Z">
                  <w:rPr>
                    <w:ins w:id="52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1" w:author="Guna Dermawan" w:date="2021-11-18T17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2</w:t>
              </w:r>
            </w:ins>
            <w:ins w:id="522" w:author="Guna Dermawan" w:date="2021-11-17T19:59:00Z">
              <w:r w:rsidR="00AF79E1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65A6B181" w14:textId="0AB89201" w:rsidR="00B96589" w:rsidRPr="00ED3D8F" w:rsidRDefault="00AF79E1" w:rsidP="00337517">
            <w:pPr>
              <w:tabs>
                <w:tab w:val="left" w:pos="1344"/>
              </w:tabs>
              <w:rPr>
                <w:ins w:id="52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5" w:author="Guna Dermawan" w:date="2021-11-17T20:02:00Z">
                  <w:rPr>
                    <w:ins w:id="52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7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529" w:author="Guna Dermawan" w:date="2021-11-18T17:22:00Z">
              <w:r w:rsidR="004D2B95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6</w:t>
              </w:r>
            </w:ins>
            <w:ins w:id="530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46F48239" w14:textId="71611C31" w:rsidR="00B96589" w:rsidRPr="00ED3D8F" w:rsidRDefault="00AF79E1" w:rsidP="00337517">
            <w:pPr>
              <w:keepNext/>
              <w:tabs>
                <w:tab w:val="left" w:pos="1344"/>
              </w:tabs>
              <w:rPr>
                <w:ins w:id="53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35" w:author="Guna Dermawan" w:date="2021-11-17T20:02:00Z">
                  <w:rPr>
                    <w:ins w:id="53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7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539" w:author="Guna Dermawan" w:date="2021-11-18T17:22:00Z">
              <w:r w:rsidR="004D2B95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7</w:t>
              </w:r>
            </w:ins>
            <w:ins w:id="540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</w:tbl>
    <w:p w14:paraId="16661962" w14:textId="5EC87808" w:rsidR="00C82D96" w:rsidRDefault="00C82D96" w:rsidP="00C82D96">
      <w:pPr>
        <w:pStyle w:val="Caption"/>
        <w:jc w:val="center"/>
        <w:rPr>
          <w:ins w:id="544" w:author="Guna Dermawan" w:date="2021-11-18T09:54:00Z"/>
        </w:rPr>
      </w:pPr>
      <w:ins w:id="545" w:author="Guna Dermawan" w:date="2021-11-18T09:54:00Z">
        <w:r>
          <w:t xml:space="preserve">Table </w:t>
        </w:r>
        <w:r>
          <w:fldChar w:fldCharType="begin"/>
        </w:r>
        <w:r>
          <w:instrText xml:space="preserve"> SEQ Table \* ARABIC </w:instrText>
        </w:r>
        <w:r>
          <w:fldChar w:fldCharType="separate"/>
        </w:r>
      </w:ins>
      <w:r w:rsidR="00D16E41">
        <w:rPr>
          <w:noProof/>
        </w:rPr>
        <w:t>1</w:t>
      </w:r>
      <w:ins w:id="546" w:author="Guna Dermawan" w:date="2021-11-18T09:54:00Z">
        <w:r>
          <w:fldChar w:fldCharType="end"/>
        </w:r>
        <w:r>
          <w:rPr>
            <w:lang w:val="id-ID"/>
          </w:rPr>
          <w:t xml:space="preserve"> Project schedule pembuatan aplikasi</w:t>
        </w:r>
        <w:r w:rsidDel="001C3410">
          <w:t xml:space="preserve"> </w:t>
        </w:r>
      </w:ins>
      <w:del w:id="547" w:author="Guna Dermawan" w:date="2021-11-17T19:43:00Z">
        <w:r w:rsidR="007C43DE" w:rsidDel="001C3410">
          <w:delText xml:space="preserve">gambar </w:delText>
        </w:r>
        <w:r w:rsidR="007C43DE" w:rsidDel="001C3410">
          <w:fldChar w:fldCharType="begin"/>
        </w:r>
        <w:r w:rsidR="007C43DE" w:rsidRPr="00E61388" w:rsidDel="001C3410">
          <w:delInstrText xml:space="preserve"> SEQ gambar \* ARABIC </w:delInstrText>
        </w:r>
        <w:r w:rsidR="007C43DE" w:rsidDel="001C3410">
          <w:fldChar w:fldCharType="separate"/>
        </w:r>
        <w:r w:rsidR="007C43DE" w:rsidDel="001C3410">
          <w:rPr>
            <w:noProof/>
          </w:rPr>
          <w:delText>2</w:delText>
        </w:r>
        <w:r w:rsidR="007C43DE" w:rsidDel="001C3410">
          <w:fldChar w:fldCharType="end"/>
        </w:r>
      </w:del>
    </w:p>
    <w:p w14:paraId="64929E11" w14:textId="0C6BC2E5" w:rsidR="00C810A3" w:rsidRDefault="00E61388">
      <w:pPr>
        <w:tabs>
          <w:tab w:val="left" w:pos="6694"/>
        </w:tabs>
        <w:jc w:val="both"/>
        <w:rPr>
          <w:ins w:id="548" w:author="Guna Dermawan" w:date="2021-11-18T10:0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549" w:author="Guna Dermawan" w:date="2021-11-18T09:58:00Z">
        <w:r w:rsidRPr="00E61388">
          <w:rPr>
            <w:rFonts w:ascii="Times New Roman" w:hAnsi="Times New Roman" w:cs="Times New Roman"/>
            <w:b/>
            <w:bCs/>
            <w:sz w:val="24"/>
            <w:szCs w:val="24"/>
            <w:lang w:val="id-ID"/>
            <w:rPrChange w:id="550" w:author="Guna Dermawan" w:date="2021-11-18T09:58:00Z">
              <w:rPr>
                <w:b/>
                <w:bCs/>
                <w:lang w:val="id-ID"/>
              </w:rPr>
            </w:rPrChange>
          </w:rPr>
          <w:t>Project Resources</w:t>
        </w:r>
        <w:r w:rsidR="00C34D54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:</w:t>
        </w:r>
      </w:ins>
    </w:p>
    <w:p w14:paraId="1D207215" w14:textId="622EA1F4" w:rsidR="009D5FC6" w:rsidRDefault="009D5FC6">
      <w:pPr>
        <w:tabs>
          <w:tab w:val="left" w:pos="6694"/>
        </w:tabs>
        <w:jc w:val="both"/>
        <w:rPr>
          <w:ins w:id="551" w:author="Guna Dermawan" w:date="2021-11-18T10:04:00Z"/>
          <w:rFonts w:ascii="Times New Roman" w:hAnsi="Times New Roman" w:cs="Times New Roman"/>
          <w:sz w:val="24"/>
          <w:szCs w:val="24"/>
          <w:lang w:val="id-ID"/>
        </w:rPr>
      </w:pPr>
      <w:ins w:id="552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>Resources yang akan digunakan dalam pembuatan aplikasi ini adalah sebagai berikut:</w:t>
        </w:r>
      </w:ins>
    </w:p>
    <w:p w14:paraId="3207F45E" w14:textId="6112FC76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3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554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Bahasa </w:t>
        </w:r>
      </w:ins>
      <w:ins w:id="555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Pemrograman: Kotlin </w:t>
        </w:r>
      </w:ins>
    </w:p>
    <w:p w14:paraId="5F3A4B97" w14:textId="6589429F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6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557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IDE: Android Studio</w:t>
        </w:r>
      </w:ins>
    </w:p>
    <w:p w14:paraId="5DCDC858" w14:textId="112C5E03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8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559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Basis Data: Firebase</w:t>
        </w:r>
      </w:ins>
    </w:p>
    <w:p w14:paraId="64F0CC6C" w14:textId="2E8080BF" w:rsidR="00922D2B" w:rsidRPr="009822D9" w:rsidRDefault="004D7C0B" w:rsidP="00922D2B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60" w:author="Guna Dermawan" w:date="2021-11-18T10:10:00Z"/>
          <w:rFonts w:ascii="Times New Roman" w:hAnsi="Times New Roman" w:cs="Times New Roman"/>
          <w:sz w:val="24"/>
          <w:szCs w:val="24"/>
          <w:lang w:val="id-ID"/>
        </w:rPr>
        <w:pPrChange w:id="561" w:author="Guna Dermawan" w:date="2021-11-19T13:18:00Z">
          <w:pPr>
            <w:pStyle w:val="ListParagraph"/>
            <w:tabs>
              <w:tab w:val="left" w:pos="6694"/>
            </w:tabs>
            <w:jc w:val="both"/>
          </w:pPr>
        </w:pPrChange>
      </w:pPr>
      <w:ins w:id="562" w:author="Guna Dermawan" w:date="2021-11-18T10:06:00Z">
        <w:r>
          <w:rPr>
            <w:rFonts w:ascii="Times New Roman" w:hAnsi="Times New Roman" w:cs="Times New Roman"/>
            <w:sz w:val="24"/>
            <w:szCs w:val="24"/>
            <w:lang w:val="id-ID"/>
          </w:rPr>
          <w:t>Jurnal sebagai referensi :</w:t>
        </w:r>
      </w:ins>
    </w:p>
    <w:p w14:paraId="795B6309" w14:textId="78992EE8" w:rsidR="00922D2B" w:rsidRPr="00922D2B" w:rsidRDefault="0093785C" w:rsidP="00922D2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ins w:id="563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tab/>
        </w:r>
      </w:ins>
      <w:ins w:id="564" w:author="Guna Dermawan" w:date="2021-11-18T10:10:00Z"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B674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922D2B" w:rsidRPr="00922D2B">
        <w:rPr>
          <w:rFonts w:ascii="Times New Roman" w:hAnsi="Times New Roman" w:cs="Times New Roman"/>
          <w:noProof/>
          <w:sz w:val="24"/>
          <w:szCs w:val="24"/>
        </w:rPr>
        <w:t>[1]</w:t>
      </w:r>
      <w:r w:rsidR="00922D2B" w:rsidRPr="00922D2B">
        <w:rPr>
          <w:rFonts w:ascii="Times New Roman" w:hAnsi="Times New Roman" w:cs="Times New Roman"/>
          <w:noProof/>
          <w:sz w:val="24"/>
          <w:szCs w:val="24"/>
        </w:rPr>
        <w:tab/>
        <w:t xml:space="preserve">A. P. ALDYA, “HAVERSINE FORMULA UNTUK MEMBATASI JARAK PADA APLIKASI PRESENSI ONLINE,” </w:t>
      </w:r>
      <w:r w:rsidR="00922D2B" w:rsidRPr="00922D2B">
        <w:rPr>
          <w:rFonts w:ascii="Times New Roman" w:hAnsi="Times New Roman" w:cs="Times New Roman"/>
          <w:i/>
          <w:iCs/>
          <w:noProof/>
          <w:sz w:val="24"/>
          <w:szCs w:val="24"/>
        </w:rPr>
        <w:t>J. INSTEK (Informatika Sains dan Teknol.</w:t>
      </w:r>
      <w:r w:rsidR="00922D2B" w:rsidRPr="00922D2B">
        <w:rPr>
          <w:rFonts w:ascii="Times New Roman" w:hAnsi="Times New Roman" w:cs="Times New Roman"/>
          <w:noProof/>
          <w:sz w:val="24"/>
          <w:szCs w:val="24"/>
        </w:rPr>
        <w:t>, vol. 4, no. 2, pp. 171–180, Aug. 2019, doi: 10.24252/INSTEK.V4I2.10042.</w:t>
      </w:r>
    </w:p>
    <w:p w14:paraId="64D44CC0" w14:textId="2FE5D155" w:rsidR="00922D2B" w:rsidRPr="00922D2B" w:rsidDel="007726C3" w:rsidRDefault="009B674C" w:rsidP="00922D2B">
      <w:pPr>
        <w:widowControl w:val="0"/>
        <w:autoSpaceDE w:val="0"/>
        <w:autoSpaceDN w:val="0"/>
        <w:adjustRightInd w:val="0"/>
        <w:spacing w:line="240" w:lineRule="auto"/>
        <w:rPr>
          <w:del w:id="565" w:author="Guna Dermawan" w:date="2021-11-19T13:19:00Z"/>
          <w:rFonts w:ascii="Times New Roman" w:hAnsi="Times New Roman" w:cs="Times New Roman"/>
          <w:noProof/>
          <w:sz w:val="24"/>
          <w:szCs w:val="24"/>
        </w:rPr>
      </w:pPr>
      <w:ins w:id="566" w:author="Guna Dermawan" w:date="2021-11-18T10:10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567" w:author="Guna Dermawan" w:date="2021-11-18T10:11:00Z"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3785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del w:id="568" w:author="Guna Dermawan" w:date="2021-11-18T10:11:00Z">
        <w:r w:rsidR="0093785C" w:rsidRPr="00922D2B" w:rsidDel="0093785C">
          <w:rPr>
            <w:rFonts w:ascii="Times New Roman" w:hAnsi="Times New Roman" w:cs="Times New Roman"/>
            <w:noProof/>
            <w:sz w:val="24"/>
            <w:szCs w:val="24"/>
          </w:rPr>
          <w:delText>1</w:delText>
        </w:r>
      </w:del>
      <w:del w:id="569" w:author="Guna Dermawan" w:date="2021-11-19T13:17:00Z">
        <w:r w:rsidR="0093785C" w:rsidRPr="00922D2B" w:rsidDel="00922D2B">
          <w:rPr>
            <w:rFonts w:ascii="Times New Roman" w:hAnsi="Times New Roman" w:cs="Times New Roman"/>
            <w:noProof/>
            <w:sz w:val="24"/>
            <w:szCs w:val="24"/>
          </w:rPr>
          <w:delText>]</w:delText>
        </w:r>
      </w:del>
      <w:del w:id="570" w:author="Guna Dermawan" w:date="2021-11-18T10:11:00Z">
        <w:r w:rsidR="0093785C" w:rsidRPr="00922D2B" w:rsidDel="0093785C">
          <w:rPr>
            <w:rFonts w:ascii="Times New Roman" w:hAnsi="Times New Roman" w:cs="Times New Roman"/>
            <w:noProof/>
            <w:sz w:val="24"/>
            <w:szCs w:val="24"/>
          </w:rPr>
          <w:tab/>
        </w:r>
      </w:del>
      <w:del w:id="571" w:author="Guna Dermawan" w:date="2021-11-19T13:17:00Z">
        <w:r w:rsidR="0093785C" w:rsidRPr="00922D2B" w:rsidDel="00922D2B">
          <w:rPr>
            <w:rFonts w:ascii="Times New Roman" w:hAnsi="Times New Roman" w:cs="Times New Roman"/>
            <w:noProof/>
            <w:sz w:val="24"/>
            <w:szCs w:val="24"/>
          </w:rPr>
          <w:delText xml:space="preserve">D. Supriatna and E. Junianto, “Aplikasi Presensi Pegawai Memanfaatkan Teknologi Fingerprint dan Global Positioning System (GPS) Pada Android,” </w:delText>
        </w:r>
        <w:r w:rsidR="0093785C" w:rsidRPr="00922D2B" w:rsidDel="00922D2B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delText>e Pros. Tek. Inform.</w:delText>
        </w:r>
        <w:r w:rsidR="0093785C" w:rsidRPr="00922D2B" w:rsidDel="00922D2B">
          <w:rPr>
            <w:rFonts w:ascii="Times New Roman" w:hAnsi="Times New Roman" w:cs="Times New Roman"/>
            <w:noProof/>
            <w:sz w:val="24"/>
            <w:szCs w:val="24"/>
          </w:rPr>
          <w:delText>, vol. 1, no. 1, pp. 269–280, 2020.</w:delText>
        </w:r>
      </w:del>
      <w:ins w:id="572" w:author="Guna Dermawan" w:date="2021-11-19T13:19:00Z">
        <w:r w:rsidR="007726C3">
          <w:rPr>
            <w:rFonts w:ascii="Times New Roman" w:hAnsi="Times New Roman" w:cs="Times New Roman"/>
            <w:noProof/>
            <w:sz w:val="24"/>
            <w:szCs w:val="24"/>
          </w:rPr>
          <w:tab/>
        </w:r>
      </w:ins>
    </w:p>
    <w:p w14:paraId="3F914960" w14:textId="731A56AC" w:rsidR="00922D2B" w:rsidRPr="00922D2B" w:rsidRDefault="00922D2B" w:rsidP="007726C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</w:rPr>
        <w:pPrChange w:id="573" w:author="Guna Dermawan" w:date="2021-11-19T13:19:00Z">
          <w:pPr>
            <w:widowControl w:val="0"/>
            <w:autoSpaceDE w:val="0"/>
            <w:autoSpaceDN w:val="0"/>
            <w:adjustRightInd w:val="0"/>
            <w:spacing w:line="240" w:lineRule="auto"/>
            <w:ind w:left="640" w:hanging="640"/>
          </w:pPr>
        </w:pPrChange>
      </w:pPr>
      <w:r w:rsidRPr="00922D2B">
        <w:rPr>
          <w:rFonts w:ascii="Times New Roman" w:hAnsi="Times New Roman" w:cs="Times New Roman"/>
          <w:noProof/>
          <w:sz w:val="24"/>
          <w:szCs w:val="24"/>
        </w:rPr>
        <w:t>[</w:t>
      </w:r>
      <w:ins w:id="574" w:author="Guna Dermawan" w:date="2021-11-19T13:18:00Z">
        <w:r w:rsidR="00C95001">
          <w:rPr>
            <w:rFonts w:ascii="Times New Roman" w:hAnsi="Times New Roman" w:cs="Times New Roman"/>
            <w:noProof/>
            <w:sz w:val="24"/>
            <w:szCs w:val="24"/>
          </w:rPr>
          <w:t>2</w:t>
        </w:r>
      </w:ins>
      <w:del w:id="575" w:author="Guna Dermawan" w:date="2021-11-19T13:18:00Z">
        <w:r w:rsidRPr="00922D2B" w:rsidDel="00C95001">
          <w:rPr>
            <w:rFonts w:ascii="Times New Roman" w:hAnsi="Times New Roman" w:cs="Times New Roman"/>
            <w:noProof/>
            <w:sz w:val="24"/>
            <w:szCs w:val="24"/>
          </w:rPr>
          <w:delText>1</w:delText>
        </w:r>
      </w:del>
      <w:r w:rsidRPr="00922D2B">
        <w:rPr>
          <w:rFonts w:ascii="Times New Roman" w:hAnsi="Times New Roman" w:cs="Times New Roman"/>
          <w:noProof/>
          <w:sz w:val="24"/>
          <w:szCs w:val="24"/>
        </w:rPr>
        <w:t>]</w:t>
      </w:r>
      <w:r w:rsidRPr="00922D2B">
        <w:rPr>
          <w:rFonts w:ascii="Times New Roman" w:hAnsi="Times New Roman" w:cs="Times New Roman"/>
          <w:noProof/>
          <w:sz w:val="24"/>
          <w:szCs w:val="24"/>
        </w:rPr>
        <w:tab/>
        <w:t xml:space="preserve">A. P. ALDYA, “HAVERSINE FORMULA UNTUK MEMBATASI JARAK </w:t>
      </w:r>
      <w:ins w:id="576" w:author="Guna Dermawan" w:date="2021-11-19T13:19:00Z">
        <w:r w:rsidR="007726C3">
          <w:rPr>
            <w:rFonts w:ascii="Times New Roman" w:hAnsi="Times New Roman" w:cs="Times New Roman"/>
            <w:noProof/>
            <w:sz w:val="24"/>
            <w:szCs w:val="24"/>
          </w:rPr>
          <w:tab/>
        </w:r>
      </w:ins>
      <w:r w:rsidRPr="00922D2B">
        <w:rPr>
          <w:rFonts w:ascii="Times New Roman" w:hAnsi="Times New Roman" w:cs="Times New Roman"/>
          <w:noProof/>
          <w:sz w:val="24"/>
          <w:szCs w:val="24"/>
        </w:rPr>
        <w:t xml:space="preserve">PADA APLIKASI PRESENSI ONLINE,” </w:t>
      </w:r>
      <w:r w:rsidRPr="00922D2B">
        <w:rPr>
          <w:rFonts w:ascii="Times New Roman" w:hAnsi="Times New Roman" w:cs="Times New Roman"/>
          <w:i/>
          <w:iCs/>
          <w:noProof/>
          <w:sz w:val="24"/>
          <w:szCs w:val="24"/>
        </w:rPr>
        <w:t>J. INSTEK (Informatika Sains dan Teknol.</w:t>
      </w:r>
      <w:r w:rsidRPr="00922D2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ins w:id="577" w:author="Guna Dermawan" w:date="2021-11-19T13:19:00Z">
        <w:r w:rsidR="007726C3">
          <w:rPr>
            <w:rFonts w:ascii="Times New Roman" w:hAnsi="Times New Roman" w:cs="Times New Roman"/>
            <w:noProof/>
            <w:sz w:val="24"/>
            <w:szCs w:val="24"/>
          </w:rPr>
          <w:tab/>
        </w:r>
      </w:ins>
      <w:r w:rsidRPr="00922D2B">
        <w:rPr>
          <w:rFonts w:ascii="Times New Roman" w:hAnsi="Times New Roman" w:cs="Times New Roman"/>
          <w:noProof/>
          <w:sz w:val="24"/>
          <w:szCs w:val="24"/>
        </w:rPr>
        <w:t>vol. 4, no. 2, pp. 171–180, Aug. 2019, doi: 10.24252/INSTEK.V4I2.10042.</w:t>
      </w:r>
    </w:p>
    <w:p w14:paraId="276000D4" w14:textId="39039E70" w:rsidR="0001566B" w:rsidRDefault="0093785C" w:rsidP="0001566B">
      <w:pPr>
        <w:pStyle w:val="ListParagraph"/>
        <w:tabs>
          <w:tab w:val="left" w:pos="6694"/>
        </w:tabs>
        <w:ind w:left="0"/>
        <w:jc w:val="both"/>
        <w:rPr>
          <w:ins w:id="578" w:author="Guna Dermawan" w:date="2021-11-18T10:1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579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580" w:author="Guna Dermawan" w:date="2021-11-18T10:14:00Z">
        <w:r w:rsidR="0001566B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Risk and Issue Management plant:</w:t>
        </w:r>
      </w:ins>
    </w:p>
    <w:p w14:paraId="784E7E42" w14:textId="77777777" w:rsidR="0001566B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581" w:author="Guna Dermawan" w:date="2021-11-18T10:14:00Z"/>
          <w:rFonts w:ascii="Times New Roman" w:hAnsi="Times New Roman" w:cs="Times New Roman"/>
          <w:sz w:val="24"/>
          <w:szCs w:val="24"/>
          <w:rPrChange w:id="582" w:author="Guna Dermawan" w:date="2021-11-19T13:16:00Z">
            <w:rPr>
              <w:ins w:id="583" w:author="Guna Dermawan" w:date="2021-11-18T10:14:00Z"/>
            </w:rPr>
          </w:rPrChange>
        </w:rPr>
        <w:pPrChange w:id="584" w:author="Guna Dermawan" w:date="2021-11-19T13:16:00Z">
          <w:pPr>
            <w:spacing w:line="360" w:lineRule="auto"/>
            <w:jc w:val="both"/>
          </w:pPr>
        </w:pPrChange>
      </w:pPr>
      <w:proofErr w:type="gramStart"/>
      <w:ins w:id="585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586" w:author="Guna Dermawan" w:date="2021-11-19T13:16:00Z">
              <w:rPr/>
            </w:rPrChange>
          </w:rPr>
          <w:t>Strength :</w:t>
        </w:r>
        <w:proofErr w:type="gramEnd"/>
      </w:ins>
    </w:p>
    <w:p w14:paraId="764EABF9" w14:textId="77777777" w:rsidR="0001566B" w:rsidRPr="001A4FE4" w:rsidRDefault="0001566B" w:rsidP="001A4FE4">
      <w:pPr>
        <w:pStyle w:val="ListParagraph"/>
        <w:numPr>
          <w:ilvl w:val="0"/>
          <w:numId w:val="15"/>
        </w:numPr>
        <w:spacing w:line="360" w:lineRule="auto"/>
        <w:rPr>
          <w:ins w:id="587" w:author="Guna Dermawan" w:date="2021-11-18T10:14:00Z"/>
          <w:rFonts w:ascii="Times New Roman" w:hAnsi="Times New Roman" w:cs="Times New Roman"/>
          <w:sz w:val="24"/>
          <w:szCs w:val="24"/>
          <w:rPrChange w:id="588" w:author="Guna Dermawan" w:date="2021-11-19T13:14:00Z">
            <w:rPr>
              <w:ins w:id="589" w:author="Guna Dermawan" w:date="2021-11-18T10:14:00Z"/>
            </w:rPr>
          </w:rPrChange>
        </w:rPr>
        <w:pPrChange w:id="590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591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592" w:author="Guna Dermawan" w:date="2021-11-19T13:14:00Z">
              <w:rPr/>
            </w:rPrChange>
          </w:rPr>
          <w:t>Menjadi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3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4" w:author="Guna Dermawan" w:date="2021-11-19T13:14:00Z">
              <w:rPr/>
            </w:rPrChange>
          </w:rPr>
          <w:t>solusi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5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6" w:author="Guna Dermawan" w:date="2021-11-19T13:14:00Z">
              <w:rPr/>
            </w:rPrChange>
          </w:rPr>
          <w:t>atas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7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8" w:author="Guna Dermawan" w:date="2021-11-19T13:14:00Z">
              <w:rPr/>
            </w:rPrChange>
          </w:rPr>
          <w:t>permasalahan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9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0" w:author="Guna Dermawan" w:date="2021-11-19T13:14:00Z">
              <w:rPr/>
            </w:rPrChange>
          </w:rPr>
          <w:t>presensi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1" w:author="Guna Dermawan" w:date="2021-11-19T13:14:00Z">
              <w:rPr/>
            </w:rPrChange>
          </w:rPr>
          <w:t xml:space="preserve"> yang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2" w:author="Guna Dermawan" w:date="2021-11-19T13:14:00Z">
              <w:rPr/>
            </w:rPrChange>
          </w:rPr>
          <w:t>muncul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3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4" w:author="Guna Dermawan" w:date="2021-11-19T13:14:00Z">
              <w:rPr/>
            </w:rPrChange>
          </w:rPr>
          <w:t>hingga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5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6" w:author="Guna Dermawan" w:date="2021-11-19T13:14:00Z">
              <w:rPr/>
            </w:rPrChange>
          </w:rPr>
          <w:t>saat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7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8" w:author="Guna Dermawan" w:date="2021-11-19T13:14:00Z">
              <w:rPr/>
            </w:rPrChange>
          </w:rPr>
          <w:t>ini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9" w:author="Guna Dermawan" w:date="2021-11-19T13:14:00Z">
              <w:rPr/>
            </w:rPrChange>
          </w:rPr>
          <w:t>.</w:t>
        </w:r>
      </w:ins>
    </w:p>
    <w:p w14:paraId="4328755B" w14:textId="3AC1CC35" w:rsidR="0001566B" w:rsidRPr="001A4FE4" w:rsidRDefault="0001566B" w:rsidP="001A4FE4">
      <w:pPr>
        <w:pStyle w:val="ListParagraph"/>
        <w:numPr>
          <w:ilvl w:val="0"/>
          <w:numId w:val="15"/>
        </w:numPr>
        <w:spacing w:line="360" w:lineRule="auto"/>
        <w:rPr>
          <w:ins w:id="610" w:author="Guna Dermawan" w:date="2021-11-18T10:14:00Z"/>
          <w:rFonts w:ascii="Times New Roman" w:hAnsi="Times New Roman" w:cs="Times New Roman"/>
          <w:sz w:val="24"/>
          <w:szCs w:val="24"/>
          <w:rPrChange w:id="611" w:author="Guna Dermawan" w:date="2021-11-19T13:14:00Z">
            <w:rPr>
              <w:ins w:id="612" w:author="Guna Dermawan" w:date="2021-11-18T10:14:00Z"/>
            </w:rPr>
          </w:rPrChange>
        </w:rPr>
        <w:pPrChange w:id="613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14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615" w:author="Guna Dermawan" w:date="2021-11-19T13:14:00Z">
              <w:rPr/>
            </w:rPrChange>
          </w:rPr>
          <w:t>Mempermudah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16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17" w:author="Guna Dermawan" w:date="2021-11-19T13:14:00Z">
              <w:rPr/>
            </w:rPrChange>
          </w:rPr>
          <w:t>pegawai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18" w:author="Guna Dermawan" w:date="2021-11-19T13:14:00Z">
              <w:rPr/>
            </w:rPrChange>
          </w:rPr>
          <w:t xml:space="preserve"> </w:t>
        </w:r>
      </w:ins>
      <w:ins w:id="619" w:author="Guna Dermawan" w:date="2021-11-18T17:26:00Z">
        <w:r w:rsidR="004D6611" w:rsidRPr="001A4FE4">
          <w:rPr>
            <w:rFonts w:ascii="Times New Roman" w:hAnsi="Times New Roman" w:cs="Times New Roman"/>
            <w:sz w:val="24"/>
            <w:szCs w:val="24"/>
            <w:lang w:val="id-ID"/>
            <w:rPrChange w:id="620" w:author="Guna Dermawan" w:date="2021-11-19T13:14:00Z">
              <w:rPr>
                <w:lang w:val="id-ID"/>
              </w:rPr>
            </w:rPrChange>
          </w:rPr>
          <w:t>kantor</w:t>
        </w:r>
      </w:ins>
      <w:ins w:id="621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622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23" w:author="Guna Dermawan" w:date="2021-11-19T13:14:00Z">
              <w:rPr/>
            </w:rPrChange>
          </w:rPr>
          <w:t>dalam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24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25" w:author="Guna Dermawan" w:date="2021-11-19T13:14:00Z">
              <w:rPr/>
            </w:rPrChange>
          </w:rPr>
          <w:t>melakukan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26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27" w:author="Guna Dermawan" w:date="2021-11-19T13:14:00Z">
              <w:rPr/>
            </w:rPrChange>
          </w:rPr>
          <w:t>presensi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28" w:author="Guna Dermawan" w:date="2021-11-19T13:14:00Z">
              <w:rPr/>
            </w:rPrChange>
          </w:rPr>
          <w:t>.</w:t>
        </w:r>
      </w:ins>
    </w:p>
    <w:p w14:paraId="69C3F392" w14:textId="67B2DFB4" w:rsidR="001A4FE4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629" w:author="Guna Dermawan" w:date="2021-11-19T13:15:00Z"/>
          <w:rFonts w:ascii="Times New Roman" w:hAnsi="Times New Roman" w:cs="Times New Roman"/>
          <w:sz w:val="24"/>
          <w:szCs w:val="24"/>
          <w:rPrChange w:id="630" w:author="Guna Dermawan" w:date="2021-11-19T13:16:00Z">
            <w:rPr>
              <w:ins w:id="631" w:author="Guna Dermawan" w:date="2021-11-19T13:15:00Z"/>
            </w:rPr>
          </w:rPrChange>
        </w:rPr>
        <w:pPrChange w:id="632" w:author="Guna Dermawan" w:date="2021-11-19T13:16:00Z">
          <w:pPr>
            <w:spacing w:line="360" w:lineRule="auto"/>
            <w:jc w:val="both"/>
          </w:pPr>
        </w:pPrChange>
      </w:pPr>
      <w:proofErr w:type="gramStart"/>
      <w:ins w:id="633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634" w:author="Guna Dermawan" w:date="2021-11-19T13:16:00Z">
              <w:rPr/>
            </w:rPrChange>
          </w:rPr>
          <w:t>Weakness :</w:t>
        </w:r>
      </w:ins>
      <w:proofErr w:type="gramEnd"/>
      <w:ins w:id="635" w:author="Guna Dermawan" w:date="2021-11-19T13:15:00Z">
        <w:r w:rsidR="001A4FE4" w:rsidRPr="00030F07">
          <w:rPr>
            <w:rFonts w:ascii="Times New Roman" w:hAnsi="Times New Roman" w:cs="Times New Roman"/>
            <w:sz w:val="24"/>
            <w:szCs w:val="24"/>
            <w:rPrChange w:id="636" w:author="Guna Dermawan" w:date="2021-11-19T13:16:00Z">
              <w:rPr/>
            </w:rPrChange>
          </w:rPr>
          <w:tab/>
        </w:r>
      </w:ins>
    </w:p>
    <w:p w14:paraId="44054D20" w14:textId="4795363A" w:rsidR="0001566B" w:rsidRPr="001A4FE4" w:rsidRDefault="0001566B" w:rsidP="001A4FE4">
      <w:pPr>
        <w:pStyle w:val="ListParagraph"/>
        <w:numPr>
          <w:ilvl w:val="0"/>
          <w:numId w:val="17"/>
        </w:numPr>
        <w:spacing w:line="360" w:lineRule="auto"/>
        <w:jc w:val="both"/>
        <w:rPr>
          <w:ins w:id="637" w:author="Guna Dermawan" w:date="2021-11-18T10:14:00Z"/>
          <w:rFonts w:ascii="Times New Roman" w:hAnsi="Times New Roman" w:cs="Times New Roman"/>
          <w:sz w:val="24"/>
          <w:szCs w:val="24"/>
          <w:rPrChange w:id="638" w:author="Guna Dermawan" w:date="2021-11-19T13:15:00Z">
            <w:rPr>
              <w:ins w:id="639" w:author="Guna Dermawan" w:date="2021-11-18T10:14:00Z"/>
            </w:rPr>
          </w:rPrChange>
        </w:rPr>
        <w:pPrChange w:id="640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ins w:id="641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642" w:author="Guna Dermawan" w:date="2021-11-19T13:15:00Z">
              <w:rPr/>
            </w:rPrChange>
          </w:rPr>
          <w:t xml:space="preserve">Masih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43" w:author="Guna Dermawan" w:date="2021-11-19T13:15:00Z">
              <w:rPr/>
            </w:rPrChange>
          </w:rPr>
          <w:t>awam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44" w:author="Guna Dermawan" w:date="2021-11-19T13:15:00Z">
              <w:rPr/>
            </w:rPrChange>
          </w:rPr>
          <w:t xml:space="preserve"> di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45" w:author="Guna Dermawan" w:date="2021-11-19T13:15:00Z">
              <w:rPr/>
            </w:rPrChange>
          </w:rPr>
          <w:t>kalangan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46" w:author="Guna Dermawan" w:date="2021-11-19T13:15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47" w:author="Guna Dermawan" w:date="2021-11-19T13:15:00Z">
              <w:rPr/>
            </w:rPrChange>
          </w:rPr>
          <w:t>masyarakat</w:t>
        </w:r>
        <w:proofErr w:type="spellEnd"/>
      </w:ins>
    </w:p>
    <w:p w14:paraId="1A6CAB35" w14:textId="0E47E547" w:rsidR="0001566B" w:rsidRDefault="0001566B" w:rsidP="001A4FE4">
      <w:pPr>
        <w:pStyle w:val="ListParagraph"/>
        <w:numPr>
          <w:ilvl w:val="0"/>
          <w:numId w:val="17"/>
        </w:numPr>
        <w:spacing w:line="360" w:lineRule="auto"/>
        <w:rPr>
          <w:ins w:id="648" w:author="Guna Dermawan" w:date="2021-11-19T13:17:00Z"/>
          <w:rFonts w:ascii="Times New Roman" w:hAnsi="Times New Roman" w:cs="Times New Roman"/>
          <w:sz w:val="24"/>
          <w:szCs w:val="24"/>
        </w:rPr>
      </w:pPr>
      <w:proofErr w:type="spellStart"/>
      <w:ins w:id="649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mengalami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error pada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database, bug,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dll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7339202" w14:textId="77777777" w:rsidR="00CF7AEC" w:rsidRDefault="00CF7AEC" w:rsidP="00922D2B">
      <w:pPr>
        <w:pStyle w:val="ListParagraph"/>
        <w:spacing w:line="360" w:lineRule="auto"/>
        <w:ind w:left="1080"/>
        <w:rPr>
          <w:ins w:id="650" w:author="Guna Dermawan" w:date="2021-11-18T10:14:00Z"/>
          <w:rFonts w:ascii="Times New Roman" w:hAnsi="Times New Roman" w:cs="Times New Roman"/>
          <w:sz w:val="24"/>
          <w:szCs w:val="24"/>
        </w:rPr>
        <w:pPrChange w:id="651" w:author="Guna Dermawan" w:date="2021-11-19T13:17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</w:p>
    <w:p w14:paraId="55F0CDEB" w14:textId="77777777" w:rsidR="0001566B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652" w:author="Guna Dermawan" w:date="2021-11-18T10:14:00Z"/>
          <w:rFonts w:ascii="Times New Roman" w:hAnsi="Times New Roman" w:cs="Times New Roman"/>
          <w:sz w:val="24"/>
          <w:szCs w:val="24"/>
          <w:rPrChange w:id="653" w:author="Guna Dermawan" w:date="2021-11-19T13:17:00Z">
            <w:rPr>
              <w:ins w:id="654" w:author="Guna Dermawan" w:date="2021-11-18T10:14:00Z"/>
            </w:rPr>
          </w:rPrChange>
        </w:rPr>
        <w:pPrChange w:id="655" w:author="Guna Dermawan" w:date="2021-11-19T13:17:00Z">
          <w:pPr>
            <w:spacing w:line="360" w:lineRule="auto"/>
            <w:jc w:val="both"/>
          </w:pPr>
        </w:pPrChange>
      </w:pPr>
      <w:proofErr w:type="gramStart"/>
      <w:ins w:id="656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657" w:author="Guna Dermawan" w:date="2021-11-19T13:17:00Z">
              <w:rPr/>
            </w:rPrChange>
          </w:rPr>
          <w:lastRenderedPageBreak/>
          <w:t>Opportunity :</w:t>
        </w:r>
        <w:proofErr w:type="gramEnd"/>
      </w:ins>
    </w:p>
    <w:p w14:paraId="12189D05" w14:textId="77777777" w:rsidR="0001566B" w:rsidRDefault="0001566B" w:rsidP="001A4FE4">
      <w:pPr>
        <w:pStyle w:val="ListParagraph"/>
        <w:numPr>
          <w:ilvl w:val="0"/>
          <w:numId w:val="18"/>
        </w:numPr>
        <w:spacing w:line="360" w:lineRule="auto"/>
        <w:rPr>
          <w:ins w:id="658" w:author="Guna Dermawan" w:date="2021-11-18T10:14:00Z"/>
          <w:rFonts w:ascii="Times New Roman" w:hAnsi="Times New Roman" w:cs="Times New Roman"/>
          <w:sz w:val="24"/>
          <w:szCs w:val="24"/>
        </w:rPr>
        <w:pPrChange w:id="659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ins w:id="660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Bisa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bekerja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banyak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perusahaan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menerapkan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54C8AD4" w14:textId="69D457A3" w:rsidR="0001566B" w:rsidRDefault="0001566B" w:rsidP="001A4FE4">
      <w:pPr>
        <w:pStyle w:val="ListParagraph"/>
        <w:numPr>
          <w:ilvl w:val="0"/>
          <w:numId w:val="18"/>
        </w:numPr>
        <w:spacing w:line="360" w:lineRule="auto"/>
        <w:rPr>
          <w:ins w:id="661" w:author="Guna Dermawan" w:date="2021-11-18T10:14:00Z"/>
          <w:rFonts w:ascii="Times New Roman" w:hAnsi="Times New Roman" w:cs="Times New Roman"/>
          <w:sz w:val="24"/>
          <w:szCs w:val="24"/>
        </w:rPr>
        <w:pPrChange w:id="662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63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memiliki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fitur-fitur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</w:ins>
      <w:proofErr w:type="spellEnd"/>
      <w:ins w:id="664" w:author="Guna Dermawan" w:date="2021-11-18T17:28:00Z">
        <w:r w:rsidR="000C438F">
          <w:rPr>
            <w:rFonts w:ascii="Times New Roman" w:hAnsi="Times New Roman" w:cs="Times New Roman"/>
            <w:sz w:val="24"/>
            <w:szCs w:val="24"/>
            <w:lang w:val="id-ID"/>
          </w:rPr>
          <w:t xml:space="preserve"> khususnya untuk presensi</w:t>
        </w:r>
      </w:ins>
      <w:ins w:id="665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476C1D3" w14:textId="77777777" w:rsidR="0001566B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666" w:author="Guna Dermawan" w:date="2021-11-18T10:14:00Z"/>
          <w:rFonts w:ascii="Times New Roman" w:hAnsi="Times New Roman" w:cs="Times New Roman"/>
          <w:sz w:val="24"/>
          <w:szCs w:val="24"/>
          <w:rPrChange w:id="667" w:author="Guna Dermawan" w:date="2021-11-19T13:17:00Z">
            <w:rPr>
              <w:ins w:id="668" w:author="Guna Dermawan" w:date="2021-11-18T10:14:00Z"/>
            </w:rPr>
          </w:rPrChange>
        </w:rPr>
        <w:pPrChange w:id="669" w:author="Guna Dermawan" w:date="2021-11-19T13:17:00Z">
          <w:pPr>
            <w:spacing w:line="360" w:lineRule="auto"/>
            <w:jc w:val="both"/>
          </w:pPr>
        </w:pPrChange>
      </w:pPr>
      <w:proofErr w:type="gramStart"/>
      <w:ins w:id="670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671" w:author="Guna Dermawan" w:date="2021-11-19T13:17:00Z">
              <w:rPr/>
            </w:rPrChange>
          </w:rPr>
          <w:t>Threat :</w:t>
        </w:r>
        <w:proofErr w:type="gramEnd"/>
      </w:ins>
    </w:p>
    <w:p w14:paraId="0AF6C18E" w14:textId="77777777" w:rsidR="0001566B" w:rsidRDefault="0001566B" w:rsidP="001A4FE4">
      <w:pPr>
        <w:pStyle w:val="ListParagraph"/>
        <w:numPr>
          <w:ilvl w:val="0"/>
          <w:numId w:val="19"/>
        </w:numPr>
        <w:spacing w:line="360" w:lineRule="auto"/>
        <w:jc w:val="both"/>
        <w:rPr>
          <w:ins w:id="672" w:author="Guna Dermawan" w:date="2021-11-18T10:14:00Z"/>
          <w:rFonts w:ascii="Times New Roman" w:hAnsi="Times New Roman" w:cs="Times New Roman"/>
          <w:sz w:val="24"/>
          <w:szCs w:val="24"/>
        </w:rPr>
        <w:pPrChange w:id="673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74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Munculnya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sejenisnya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menghambat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perkembangan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AE20E5F" w14:textId="77777777" w:rsidR="0001566B" w:rsidRPr="0001566B" w:rsidRDefault="0001566B">
      <w:pPr>
        <w:pStyle w:val="ListParagraph"/>
        <w:tabs>
          <w:tab w:val="left" w:pos="6694"/>
        </w:tabs>
        <w:ind w:left="0"/>
        <w:jc w:val="both"/>
        <w:rPr>
          <w:ins w:id="675" w:author="Guna Dermawan" w:date="2021-11-18T09:58:00Z"/>
          <w:rFonts w:ascii="Times New Roman" w:hAnsi="Times New Roman" w:cs="Times New Roman"/>
          <w:b/>
          <w:bCs/>
          <w:sz w:val="24"/>
          <w:szCs w:val="24"/>
          <w:lang w:val="id-ID"/>
        </w:rPr>
        <w:pPrChange w:id="676" w:author="Guna Dermawan" w:date="2021-11-18T10:14:00Z">
          <w:pPr>
            <w:tabs>
              <w:tab w:val="left" w:pos="6694"/>
            </w:tabs>
            <w:jc w:val="both"/>
          </w:pPr>
        </w:pPrChange>
      </w:pPr>
    </w:p>
    <w:p w14:paraId="562993DF" w14:textId="2875B3E0" w:rsidR="005931B3" w:rsidRPr="00E61388" w:rsidRDefault="005931B3">
      <w:pPr>
        <w:tabs>
          <w:tab w:val="left" w:pos="669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  <w:rPrChange w:id="677" w:author="Guna Dermawan" w:date="2021-11-18T09:58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678" w:author="Guna Dermawan" w:date="2021-11-18T09:54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5931B3" w:rsidRPr="00E6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878"/>
    <w:multiLevelType w:val="hybridMultilevel"/>
    <w:tmpl w:val="B4C80F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375953"/>
    <w:multiLevelType w:val="hybridMultilevel"/>
    <w:tmpl w:val="0F50EC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2B3"/>
    <w:multiLevelType w:val="hybridMultilevel"/>
    <w:tmpl w:val="E154F6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982"/>
    <w:multiLevelType w:val="hybridMultilevel"/>
    <w:tmpl w:val="89EEF2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3A7094"/>
    <w:multiLevelType w:val="hybridMultilevel"/>
    <w:tmpl w:val="7D1893A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47689"/>
    <w:multiLevelType w:val="hybridMultilevel"/>
    <w:tmpl w:val="7EC24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22A5"/>
    <w:multiLevelType w:val="hybridMultilevel"/>
    <w:tmpl w:val="73E245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AB2B05"/>
    <w:multiLevelType w:val="hybridMultilevel"/>
    <w:tmpl w:val="473646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4CA7"/>
    <w:multiLevelType w:val="hybridMultilevel"/>
    <w:tmpl w:val="7B668886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31AA72B2"/>
    <w:multiLevelType w:val="hybridMultilevel"/>
    <w:tmpl w:val="DD8CE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D164C"/>
    <w:multiLevelType w:val="hybridMultilevel"/>
    <w:tmpl w:val="0CE65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93FEB"/>
    <w:multiLevelType w:val="hybridMultilevel"/>
    <w:tmpl w:val="AD3075AE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A3CA8"/>
    <w:multiLevelType w:val="hybridMultilevel"/>
    <w:tmpl w:val="81A61B1C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398D"/>
    <w:multiLevelType w:val="hybridMultilevel"/>
    <w:tmpl w:val="29A6491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22027"/>
    <w:multiLevelType w:val="hybridMultilevel"/>
    <w:tmpl w:val="5D1EA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86217"/>
    <w:multiLevelType w:val="hybridMultilevel"/>
    <w:tmpl w:val="946A3512"/>
    <w:lvl w:ilvl="0" w:tplc="F5487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A3C2C"/>
    <w:multiLevelType w:val="hybridMultilevel"/>
    <w:tmpl w:val="23CEF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31F48"/>
    <w:multiLevelType w:val="hybridMultilevel"/>
    <w:tmpl w:val="9A286B6E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A41C0"/>
    <w:multiLevelType w:val="hybridMultilevel"/>
    <w:tmpl w:val="58960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651A9"/>
    <w:multiLevelType w:val="hybridMultilevel"/>
    <w:tmpl w:val="957638E2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52702"/>
    <w:multiLevelType w:val="hybridMultilevel"/>
    <w:tmpl w:val="85A69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34952"/>
    <w:multiLevelType w:val="hybridMultilevel"/>
    <w:tmpl w:val="21926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22"/>
  </w:num>
  <w:num w:numId="5">
    <w:abstractNumId w:val="5"/>
  </w:num>
  <w:num w:numId="6">
    <w:abstractNumId w:val="19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"/>
  </w:num>
  <w:num w:numId="10">
    <w:abstractNumId w:val="8"/>
  </w:num>
  <w:num w:numId="11">
    <w:abstractNumId w:val="21"/>
  </w:num>
  <w:num w:numId="12">
    <w:abstractNumId w:val="15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  <w:num w:numId="17">
    <w:abstractNumId w:val="13"/>
  </w:num>
  <w:num w:numId="18">
    <w:abstractNumId w:val="16"/>
  </w:num>
  <w:num w:numId="19">
    <w:abstractNumId w:val="9"/>
  </w:num>
  <w:num w:numId="20">
    <w:abstractNumId w:val="20"/>
  </w:num>
  <w:num w:numId="21">
    <w:abstractNumId w:val="18"/>
  </w:num>
  <w:num w:numId="22">
    <w:abstractNumId w:val="12"/>
  </w:num>
  <w:num w:numId="23">
    <w:abstractNumId w:val="1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66B"/>
    <w:rsid w:val="00015A05"/>
    <w:rsid w:val="00015E09"/>
    <w:rsid w:val="00016AD3"/>
    <w:rsid w:val="00016B25"/>
    <w:rsid w:val="00020C94"/>
    <w:rsid w:val="00030F07"/>
    <w:rsid w:val="00033C58"/>
    <w:rsid w:val="000402A0"/>
    <w:rsid w:val="000518AB"/>
    <w:rsid w:val="000529AF"/>
    <w:rsid w:val="00053A09"/>
    <w:rsid w:val="00056D77"/>
    <w:rsid w:val="00060909"/>
    <w:rsid w:val="00060DA5"/>
    <w:rsid w:val="000624FD"/>
    <w:rsid w:val="00074331"/>
    <w:rsid w:val="00077CCB"/>
    <w:rsid w:val="0009521F"/>
    <w:rsid w:val="00097D2B"/>
    <w:rsid w:val="000C438F"/>
    <w:rsid w:val="000C4D75"/>
    <w:rsid w:val="000C4D77"/>
    <w:rsid w:val="000C4D86"/>
    <w:rsid w:val="000E179A"/>
    <w:rsid w:val="00103895"/>
    <w:rsid w:val="00110777"/>
    <w:rsid w:val="001133B9"/>
    <w:rsid w:val="00114DD0"/>
    <w:rsid w:val="00121C2B"/>
    <w:rsid w:val="001330B5"/>
    <w:rsid w:val="00135AB7"/>
    <w:rsid w:val="001418F3"/>
    <w:rsid w:val="0015025B"/>
    <w:rsid w:val="001559E2"/>
    <w:rsid w:val="00156A2B"/>
    <w:rsid w:val="00157E3D"/>
    <w:rsid w:val="001604F2"/>
    <w:rsid w:val="001611D5"/>
    <w:rsid w:val="00173359"/>
    <w:rsid w:val="00174A36"/>
    <w:rsid w:val="001779E8"/>
    <w:rsid w:val="00185288"/>
    <w:rsid w:val="001955D7"/>
    <w:rsid w:val="001973F0"/>
    <w:rsid w:val="001A494D"/>
    <w:rsid w:val="001A4FE4"/>
    <w:rsid w:val="001C3410"/>
    <w:rsid w:val="001C6798"/>
    <w:rsid w:val="001D1ED6"/>
    <w:rsid w:val="001D6E75"/>
    <w:rsid w:val="001D7DC0"/>
    <w:rsid w:val="001E37D0"/>
    <w:rsid w:val="001E39A9"/>
    <w:rsid w:val="001F0695"/>
    <w:rsid w:val="001F3822"/>
    <w:rsid w:val="001F4EC3"/>
    <w:rsid w:val="001F73BD"/>
    <w:rsid w:val="00200B6F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67502"/>
    <w:rsid w:val="0027136D"/>
    <w:rsid w:val="002723E9"/>
    <w:rsid w:val="00272F14"/>
    <w:rsid w:val="00273FB1"/>
    <w:rsid w:val="00292A94"/>
    <w:rsid w:val="0029669C"/>
    <w:rsid w:val="002A3AA7"/>
    <w:rsid w:val="002B32C8"/>
    <w:rsid w:val="002D759F"/>
    <w:rsid w:val="002E3004"/>
    <w:rsid w:val="002E591F"/>
    <w:rsid w:val="002F3EEF"/>
    <w:rsid w:val="002F5A2E"/>
    <w:rsid w:val="002F5B77"/>
    <w:rsid w:val="00305953"/>
    <w:rsid w:val="00310F07"/>
    <w:rsid w:val="00312FC5"/>
    <w:rsid w:val="00316233"/>
    <w:rsid w:val="00324D8B"/>
    <w:rsid w:val="00325191"/>
    <w:rsid w:val="00330E71"/>
    <w:rsid w:val="0033494A"/>
    <w:rsid w:val="00337517"/>
    <w:rsid w:val="00340C6D"/>
    <w:rsid w:val="0034605F"/>
    <w:rsid w:val="00351801"/>
    <w:rsid w:val="003534C5"/>
    <w:rsid w:val="00353E5B"/>
    <w:rsid w:val="0035670A"/>
    <w:rsid w:val="00361D70"/>
    <w:rsid w:val="00361F39"/>
    <w:rsid w:val="00372D8B"/>
    <w:rsid w:val="00397AB4"/>
    <w:rsid w:val="003B6D9C"/>
    <w:rsid w:val="003C3612"/>
    <w:rsid w:val="003C5CB5"/>
    <w:rsid w:val="003D3D2A"/>
    <w:rsid w:val="003D41A9"/>
    <w:rsid w:val="003E1FCD"/>
    <w:rsid w:val="003E2170"/>
    <w:rsid w:val="003E75A6"/>
    <w:rsid w:val="003F1DB4"/>
    <w:rsid w:val="003F7D36"/>
    <w:rsid w:val="00403470"/>
    <w:rsid w:val="004068B7"/>
    <w:rsid w:val="004068DC"/>
    <w:rsid w:val="00412A34"/>
    <w:rsid w:val="00413C8A"/>
    <w:rsid w:val="00421F9F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52C6"/>
    <w:rsid w:val="004865C7"/>
    <w:rsid w:val="0048776F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B7B67"/>
    <w:rsid w:val="004C1CCD"/>
    <w:rsid w:val="004C6F49"/>
    <w:rsid w:val="004D2B95"/>
    <w:rsid w:val="004D5692"/>
    <w:rsid w:val="004D6611"/>
    <w:rsid w:val="004D7C0B"/>
    <w:rsid w:val="004E4690"/>
    <w:rsid w:val="004F3D2E"/>
    <w:rsid w:val="004F5312"/>
    <w:rsid w:val="0050105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4798D"/>
    <w:rsid w:val="005567EF"/>
    <w:rsid w:val="00562BC3"/>
    <w:rsid w:val="00564656"/>
    <w:rsid w:val="00565F11"/>
    <w:rsid w:val="00573A51"/>
    <w:rsid w:val="00582D8D"/>
    <w:rsid w:val="005931B3"/>
    <w:rsid w:val="0059398E"/>
    <w:rsid w:val="00595482"/>
    <w:rsid w:val="00595D87"/>
    <w:rsid w:val="005A202A"/>
    <w:rsid w:val="005A2D70"/>
    <w:rsid w:val="005A64FA"/>
    <w:rsid w:val="005C084F"/>
    <w:rsid w:val="005C3241"/>
    <w:rsid w:val="00607254"/>
    <w:rsid w:val="00626DD4"/>
    <w:rsid w:val="006271BE"/>
    <w:rsid w:val="006279FC"/>
    <w:rsid w:val="00633274"/>
    <w:rsid w:val="00634BF9"/>
    <w:rsid w:val="00636014"/>
    <w:rsid w:val="006377BB"/>
    <w:rsid w:val="00640210"/>
    <w:rsid w:val="006465AC"/>
    <w:rsid w:val="006578C3"/>
    <w:rsid w:val="00665433"/>
    <w:rsid w:val="00675F08"/>
    <w:rsid w:val="006807B1"/>
    <w:rsid w:val="00680CFF"/>
    <w:rsid w:val="00681159"/>
    <w:rsid w:val="00683882"/>
    <w:rsid w:val="0068530F"/>
    <w:rsid w:val="00691680"/>
    <w:rsid w:val="006975B8"/>
    <w:rsid w:val="006A2735"/>
    <w:rsid w:val="006A6767"/>
    <w:rsid w:val="006B65A6"/>
    <w:rsid w:val="006C59D5"/>
    <w:rsid w:val="006C6424"/>
    <w:rsid w:val="006C7B5A"/>
    <w:rsid w:val="006D3688"/>
    <w:rsid w:val="006D5200"/>
    <w:rsid w:val="006D533D"/>
    <w:rsid w:val="006D70D0"/>
    <w:rsid w:val="006E0190"/>
    <w:rsid w:val="006E1DD2"/>
    <w:rsid w:val="006F5727"/>
    <w:rsid w:val="007108D1"/>
    <w:rsid w:val="00717BB3"/>
    <w:rsid w:val="00721A4F"/>
    <w:rsid w:val="007260BB"/>
    <w:rsid w:val="007276E0"/>
    <w:rsid w:val="007536F2"/>
    <w:rsid w:val="007726C3"/>
    <w:rsid w:val="00787250"/>
    <w:rsid w:val="007873BD"/>
    <w:rsid w:val="00794671"/>
    <w:rsid w:val="007A1EF7"/>
    <w:rsid w:val="007A57D3"/>
    <w:rsid w:val="007C32E5"/>
    <w:rsid w:val="007C39DB"/>
    <w:rsid w:val="007C43DE"/>
    <w:rsid w:val="007D2896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070"/>
    <w:rsid w:val="00816C35"/>
    <w:rsid w:val="00816FD2"/>
    <w:rsid w:val="0082680E"/>
    <w:rsid w:val="00831734"/>
    <w:rsid w:val="0083373A"/>
    <w:rsid w:val="0084190C"/>
    <w:rsid w:val="008457FF"/>
    <w:rsid w:val="00847992"/>
    <w:rsid w:val="00850055"/>
    <w:rsid w:val="00850C57"/>
    <w:rsid w:val="008528DE"/>
    <w:rsid w:val="00862AFC"/>
    <w:rsid w:val="0087662A"/>
    <w:rsid w:val="0088474B"/>
    <w:rsid w:val="00884C9F"/>
    <w:rsid w:val="00884E76"/>
    <w:rsid w:val="008A3265"/>
    <w:rsid w:val="008B0BD1"/>
    <w:rsid w:val="008C1969"/>
    <w:rsid w:val="008C481D"/>
    <w:rsid w:val="008D18B1"/>
    <w:rsid w:val="008D2E9A"/>
    <w:rsid w:val="009027CA"/>
    <w:rsid w:val="00903C78"/>
    <w:rsid w:val="00911FAB"/>
    <w:rsid w:val="00916B11"/>
    <w:rsid w:val="00921357"/>
    <w:rsid w:val="00922D2B"/>
    <w:rsid w:val="00924A53"/>
    <w:rsid w:val="00925E00"/>
    <w:rsid w:val="00925E5A"/>
    <w:rsid w:val="00925EC9"/>
    <w:rsid w:val="00930C1A"/>
    <w:rsid w:val="00932F0F"/>
    <w:rsid w:val="009338DC"/>
    <w:rsid w:val="0093719A"/>
    <w:rsid w:val="0093785C"/>
    <w:rsid w:val="00945998"/>
    <w:rsid w:val="00947150"/>
    <w:rsid w:val="00950AA5"/>
    <w:rsid w:val="00957C48"/>
    <w:rsid w:val="00961D5B"/>
    <w:rsid w:val="00963BD1"/>
    <w:rsid w:val="009651F3"/>
    <w:rsid w:val="0097562E"/>
    <w:rsid w:val="009822D9"/>
    <w:rsid w:val="00997538"/>
    <w:rsid w:val="00997C79"/>
    <w:rsid w:val="009A2B7F"/>
    <w:rsid w:val="009A32E6"/>
    <w:rsid w:val="009A4AE0"/>
    <w:rsid w:val="009B0EF1"/>
    <w:rsid w:val="009B674C"/>
    <w:rsid w:val="009B79DD"/>
    <w:rsid w:val="009C1FA6"/>
    <w:rsid w:val="009C5A06"/>
    <w:rsid w:val="009D240E"/>
    <w:rsid w:val="009D371B"/>
    <w:rsid w:val="009D5FC6"/>
    <w:rsid w:val="009E2E09"/>
    <w:rsid w:val="009E350A"/>
    <w:rsid w:val="009E37D1"/>
    <w:rsid w:val="009F2D7E"/>
    <w:rsid w:val="009F7EE2"/>
    <w:rsid w:val="00A044C4"/>
    <w:rsid w:val="00A07584"/>
    <w:rsid w:val="00A101D7"/>
    <w:rsid w:val="00A12669"/>
    <w:rsid w:val="00A1353A"/>
    <w:rsid w:val="00A23D63"/>
    <w:rsid w:val="00A3262C"/>
    <w:rsid w:val="00A326E2"/>
    <w:rsid w:val="00A43D4D"/>
    <w:rsid w:val="00A4518E"/>
    <w:rsid w:val="00A535E8"/>
    <w:rsid w:val="00A62EAE"/>
    <w:rsid w:val="00A64876"/>
    <w:rsid w:val="00A6761C"/>
    <w:rsid w:val="00A7391D"/>
    <w:rsid w:val="00A7530A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4E86"/>
    <w:rsid w:val="00AB6BC0"/>
    <w:rsid w:val="00AC7B96"/>
    <w:rsid w:val="00AD0530"/>
    <w:rsid w:val="00AD4260"/>
    <w:rsid w:val="00AD5EAA"/>
    <w:rsid w:val="00AE0BD0"/>
    <w:rsid w:val="00AE2162"/>
    <w:rsid w:val="00AE359E"/>
    <w:rsid w:val="00AF2882"/>
    <w:rsid w:val="00AF79E1"/>
    <w:rsid w:val="00B06B9A"/>
    <w:rsid w:val="00B20494"/>
    <w:rsid w:val="00B25E89"/>
    <w:rsid w:val="00B272A1"/>
    <w:rsid w:val="00B37D75"/>
    <w:rsid w:val="00B56EC5"/>
    <w:rsid w:val="00B67698"/>
    <w:rsid w:val="00B8202B"/>
    <w:rsid w:val="00B838A6"/>
    <w:rsid w:val="00B87D2A"/>
    <w:rsid w:val="00B96589"/>
    <w:rsid w:val="00BA11D7"/>
    <w:rsid w:val="00BA345B"/>
    <w:rsid w:val="00BA3875"/>
    <w:rsid w:val="00BA6828"/>
    <w:rsid w:val="00BB2234"/>
    <w:rsid w:val="00BB4754"/>
    <w:rsid w:val="00BB5328"/>
    <w:rsid w:val="00BC3A66"/>
    <w:rsid w:val="00BC40AD"/>
    <w:rsid w:val="00BC4227"/>
    <w:rsid w:val="00BC6E36"/>
    <w:rsid w:val="00BD20D1"/>
    <w:rsid w:val="00BD2C2E"/>
    <w:rsid w:val="00BD2C9F"/>
    <w:rsid w:val="00BD70E7"/>
    <w:rsid w:val="00BF1727"/>
    <w:rsid w:val="00BF50CB"/>
    <w:rsid w:val="00BF75B8"/>
    <w:rsid w:val="00C07A73"/>
    <w:rsid w:val="00C16261"/>
    <w:rsid w:val="00C26B3E"/>
    <w:rsid w:val="00C34D54"/>
    <w:rsid w:val="00C42B25"/>
    <w:rsid w:val="00C467EC"/>
    <w:rsid w:val="00C50BBE"/>
    <w:rsid w:val="00C55FBA"/>
    <w:rsid w:val="00C57DB2"/>
    <w:rsid w:val="00C65BF1"/>
    <w:rsid w:val="00C662A6"/>
    <w:rsid w:val="00C74D2B"/>
    <w:rsid w:val="00C810A3"/>
    <w:rsid w:val="00C82A66"/>
    <w:rsid w:val="00C82D96"/>
    <w:rsid w:val="00C95001"/>
    <w:rsid w:val="00CA0E99"/>
    <w:rsid w:val="00CA1F99"/>
    <w:rsid w:val="00CA762D"/>
    <w:rsid w:val="00CB2711"/>
    <w:rsid w:val="00CC2267"/>
    <w:rsid w:val="00CC29B4"/>
    <w:rsid w:val="00CC51D8"/>
    <w:rsid w:val="00CC6B91"/>
    <w:rsid w:val="00CD42F2"/>
    <w:rsid w:val="00CE73BB"/>
    <w:rsid w:val="00CF0236"/>
    <w:rsid w:val="00CF4039"/>
    <w:rsid w:val="00CF7AEC"/>
    <w:rsid w:val="00D0524B"/>
    <w:rsid w:val="00D16E41"/>
    <w:rsid w:val="00D2641E"/>
    <w:rsid w:val="00D30715"/>
    <w:rsid w:val="00D31B70"/>
    <w:rsid w:val="00D31FCC"/>
    <w:rsid w:val="00D3656E"/>
    <w:rsid w:val="00D4578D"/>
    <w:rsid w:val="00D45E52"/>
    <w:rsid w:val="00D71A97"/>
    <w:rsid w:val="00D735C6"/>
    <w:rsid w:val="00D84237"/>
    <w:rsid w:val="00D92FE2"/>
    <w:rsid w:val="00DA2B5C"/>
    <w:rsid w:val="00DA7F43"/>
    <w:rsid w:val="00DB3723"/>
    <w:rsid w:val="00DB4570"/>
    <w:rsid w:val="00DC2A98"/>
    <w:rsid w:val="00DC3884"/>
    <w:rsid w:val="00DE2741"/>
    <w:rsid w:val="00DF0F01"/>
    <w:rsid w:val="00E07274"/>
    <w:rsid w:val="00E15377"/>
    <w:rsid w:val="00E23889"/>
    <w:rsid w:val="00E32CDB"/>
    <w:rsid w:val="00E33549"/>
    <w:rsid w:val="00E41EA4"/>
    <w:rsid w:val="00E43371"/>
    <w:rsid w:val="00E4690A"/>
    <w:rsid w:val="00E60F8B"/>
    <w:rsid w:val="00E612B4"/>
    <w:rsid w:val="00E61388"/>
    <w:rsid w:val="00E619B3"/>
    <w:rsid w:val="00E82057"/>
    <w:rsid w:val="00E918FE"/>
    <w:rsid w:val="00E9706D"/>
    <w:rsid w:val="00EA5554"/>
    <w:rsid w:val="00EA5B7E"/>
    <w:rsid w:val="00EA7371"/>
    <w:rsid w:val="00EC6201"/>
    <w:rsid w:val="00ED3D8F"/>
    <w:rsid w:val="00ED497F"/>
    <w:rsid w:val="00EE6561"/>
    <w:rsid w:val="00EF7067"/>
    <w:rsid w:val="00F012C2"/>
    <w:rsid w:val="00F103D1"/>
    <w:rsid w:val="00F10744"/>
    <w:rsid w:val="00F13905"/>
    <w:rsid w:val="00F14F87"/>
    <w:rsid w:val="00F25B3C"/>
    <w:rsid w:val="00F32004"/>
    <w:rsid w:val="00F32E29"/>
    <w:rsid w:val="00F43088"/>
    <w:rsid w:val="00F50511"/>
    <w:rsid w:val="00F50F60"/>
    <w:rsid w:val="00F53504"/>
    <w:rsid w:val="00F55784"/>
    <w:rsid w:val="00F62E59"/>
    <w:rsid w:val="00F67B12"/>
    <w:rsid w:val="00F727E7"/>
    <w:rsid w:val="00F746A9"/>
    <w:rsid w:val="00F75619"/>
    <w:rsid w:val="00F83A04"/>
    <w:rsid w:val="00F83D47"/>
    <w:rsid w:val="00F8467D"/>
    <w:rsid w:val="00F94C10"/>
    <w:rsid w:val="00F94EFA"/>
    <w:rsid w:val="00F94FD6"/>
    <w:rsid w:val="00F95E8C"/>
    <w:rsid w:val="00FA4C8B"/>
    <w:rsid w:val="00FA4D49"/>
    <w:rsid w:val="00FC09C7"/>
    <w:rsid w:val="00FC0BA2"/>
    <w:rsid w:val="00FC3282"/>
    <w:rsid w:val="00FD0A1E"/>
    <w:rsid w:val="00FD3809"/>
    <w:rsid w:val="00FD58C6"/>
    <w:rsid w:val="00FE0F7E"/>
    <w:rsid w:val="00FE3948"/>
    <w:rsid w:val="00FF29C7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3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6F49"/>
    <w:pPr>
      <w:spacing w:after="0" w:line="240" w:lineRule="auto"/>
    </w:pPr>
  </w:style>
  <w:style w:type="paragraph" w:styleId="Subtitle">
    <w:name w:val="Subtitle"/>
    <w:aliases w:val="isi"/>
    <w:next w:val="Normal"/>
    <w:link w:val="SubtitleChar"/>
    <w:uiPriority w:val="11"/>
    <w:qFormat/>
    <w:rsid w:val="00E60F8B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E60F8B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3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2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4AC4DDA6-4C1F-4022-AE74-7735B4ECC42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gm:t>
    </dgm:pt>
    <dgm:pt modelId="{2F13BE5B-1A28-4E92-A6C0-DC350B8ADDED}" type="parTrans" cxnId="{D5CBCEA4-4A02-415E-843A-59350900B151}">
      <dgm:prSet/>
      <dgm:spPr/>
      <dgm:t>
        <a:bodyPr/>
        <a:lstStyle/>
        <a:p>
          <a:endParaRPr lang="en-ID"/>
        </a:p>
      </dgm:t>
    </dgm:pt>
    <dgm:pt modelId="{672E93B0-40A9-4BE4-AFFA-031120A14880}" type="sibTrans" cxnId="{D5CBCEA4-4A02-415E-843A-59350900B151}">
      <dgm:prSet/>
      <dgm:spPr/>
      <dgm:t>
        <a:bodyPr/>
        <a:lstStyle/>
        <a:p>
          <a:endParaRPr lang="en-ID"/>
        </a:p>
      </dgm:t>
    </dgm:pt>
    <dgm:pt modelId="{5053570C-78B2-4D87-9267-488C7EA1E4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gm:t>
    </dgm:pt>
    <dgm:pt modelId="{DC29DBEF-915F-49E4-A6C5-EBEBB0DB0851}" type="parTrans" cxnId="{AAB417FF-6B12-46A1-AD14-1DB6B1BF2C5D}">
      <dgm:prSet/>
      <dgm:spPr/>
      <dgm:t>
        <a:bodyPr/>
        <a:lstStyle/>
        <a:p>
          <a:endParaRPr lang="en-ID"/>
        </a:p>
      </dgm:t>
    </dgm:pt>
    <dgm:pt modelId="{14EB8137-01C5-4C6A-8A17-E5665F2D4B51}" type="sibTrans" cxnId="{AAB417FF-6B12-46A1-AD14-1DB6B1BF2C5D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11867" custScaleY="298290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2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2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A6FED72C-234E-47A8-B5C6-759A7E8D4F28}" type="pres">
      <dgm:prSet presAssocID="{2F13BE5B-1A28-4E92-A6C0-DC350B8ADDED}" presName="Name37" presStyleLbl="parChTrans1D3" presStyleIdx="1" presStyleCnt="12"/>
      <dgm:spPr/>
    </dgm:pt>
    <dgm:pt modelId="{ECB8DF6C-3200-4553-9115-BD3D0FB53FAC}" type="pres">
      <dgm:prSet presAssocID="{4AC4DDA6-4C1F-4022-AE74-7735B4ECC424}" presName="hierRoot2" presStyleCnt="0">
        <dgm:presLayoutVars>
          <dgm:hierBranch val="init"/>
        </dgm:presLayoutVars>
      </dgm:prSet>
      <dgm:spPr/>
    </dgm:pt>
    <dgm:pt modelId="{8C33CF52-7470-4ED8-A763-3CA7A5CE0712}" type="pres">
      <dgm:prSet presAssocID="{4AC4DDA6-4C1F-4022-AE74-7735B4ECC424}" presName="rootComposite" presStyleCnt="0"/>
      <dgm:spPr/>
    </dgm:pt>
    <dgm:pt modelId="{6E368E49-72B6-4724-B758-8643673D3FEA}" type="pres">
      <dgm:prSet presAssocID="{4AC4DDA6-4C1F-4022-AE74-7735B4ECC424}" presName="rootText" presStyleLbl="node3" presStyleIdx="1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8C7AA115-8FDF-4CF7-86A9-15251616AC66}" type="pres">
      <dgm:prSet presAssocID="{4AC4DDA6-4C1F-4022-AE74-7735B4ECC424}" presName="rootConnector" presStyleLbl="node3" presStyleIdx="1" presStyleCnt="12"/>
      <dgm:spPr/>
    </dgm:pt>
    <dgm:pt modelId="{05A68DA2-4F69-4A5C-8B78-DDBBE6BCD558}" type="pres">
      <dgm:prSet presAssocID="{4AC4DDA6-4C1F-4022-AE74-7735B4ECC424}" presName="hierChild4" presStyleCnt="0"/>
      <dgm:spPr/>
    </dgm:pt>
    <dgm:pt modelId="{72233973-8554-4466-AD97-B6512527F16D}" type="pres">
      <dgm:prSet presAssocID="{4AC4DDA6-4C1F-4022-AE74-7735B4ECC424}" presName="hierChild5" presStyleCnt="0"/>
      <dgm:spPr/>
    </dgm:pt>
    <dgm:pt modelId="{198A45D0-D336-4A7F-9723-3F6CCDCD3742}" type="pres">
      <dgm:prSet presAssocID="{DC29DBEF-915F-49E4-A6C5-EBEBB0DB0851}" presName="Name37" presStyleLbl="parChTrans1D3" presStyleIdx="2" presStyleCnt="12"/>
      <dgm:spPr/>
    </dgm:pt>
    <dgm:pt modelId="{365E377C-5492-4842-9A47-2A5C2B7AEF05}" type="pres">
      <dgm:prSet presAssocID="{5053570C-78B2-4D87-9267-488C7EA1E467}" presName="hierRoot2" presStyleCnt="0">
        <dgm:presLayoutVars>
          <dgm:hierBranch val="init"/>
        </dgm:presLayoutVars>
      </dgm:prSet>
      <dgm:spPr/>
    </dgm:pt>
    <dgm:pt modelId="{29A7CCA1-8EBF-49FC-9A21-218840EB29FC}" type="pres">
      <dgm:prSet presAssocID="{5053570C-78B2-4D87-9267-488C7EA1E467}" presName="rootComposite" presStyleCnt="0"/>
      <dgm:spPr/>
    </dgm:pt>
    <dgm:pt modelId="{7A66F6C0-537C-422E-A134-535BD0E47966}" type="pres">
      <dgm:prSet presAssocID="{5053570C-78B2-4D87-9267-488C7EA1E467}" presName="rootText" presStyleLbl="node3" presStyleIdx="2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C33EC1C9-F97A-407E-BC95-FE357DBE50FD}" type="pres">
      <dgm:prSet presAssocID="{5053570C-78B2-4D87-9267-488C7EA1E467}" presName="rootConnector" presStyleLbl="node3" presStyleIdx="2" presStyleCnt="12"/>
      <dgm:spPr/>
    </dgm:pt>
    <dgm:pt modelId="{2A634A41-052A-4B62-92AE-B86B1CF8809E}" type="pres">
      <dgm:prSet presAssocID="{5053570C-78B2-4D87-9267-488C7EA1E467}" presName="hierChild4" presStyleCnt="0"/>
      <dgm:spPr/>
    </dgm:pt>
    <dgm:pt modelId="{B2FA0E28-138C-43F4-9A55-A3BDE3A60130}" type="pres">
      <dgm:prSet presAssocID="{5053570C-78B2-4D87-9267-488C7EA1E46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3" presStyleCnt="12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3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3" presStyleCnt="12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4" presStyleCnt="12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4" presStyleCnt="12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4" presStyleCnt="12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5" presStyleCnt="12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5" presStyleCnt="12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5" presStyleCnt="12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6" presStyleCnt="12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6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6" presStyleCnt="12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7" presStyleCnt="12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7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7" presStyleCnt="12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8" presStyleCnt="12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8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8" presStyleCnt="12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9" presStyleCnt="12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9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9" presStyleCnt="12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10" presStyleCnt="12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10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10" presStyleCnt="12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11" presStyleCnt="12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11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11" presStyleCnt="12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24E5C006-BC6A-4E43-9AA5-CC235B5C76CF}" type="presOf" srcId="{5053570C-78B2-4D87-9267-488C7EA1E467}" destId="{7A66F6C0-537C-422E-A134-535BD0E47966}" srcOrd="0" destOrd="0" presId="urn:microsoft.com/office/officeart/2005/8/layout/orgChart1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6E24CB3D-ED79-4443-B7F2-E6805D6030D0}" type="presOf" srcId="{4AC4DDA6-4C1F-4022-AE74-7735B4ECC424}" destId="{6E368E49-72B6-4724-B758-8643673D3FEA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3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D5CBCEA4-4A02-415E-843A-59350900B151}" srcId="{5DE2536E-DACB-4862-A88F-BB3CDE78F6BE}" destId="{4AC4DDA6-4C1F-4022-AE74-7735B4ECC424}" srcOrd="1" destOrd="0" parTransId="{2F13BE5B-1A28-4E92-A6C0-DC350B8ADDED}" sibTransId="{672E93B0-40A9-4BE4-AFFA-031120A14880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A6D2FCAE-954D-489A-87D0-58AAAD92B718}" type="presOf" srcId="{4AC4DDA6-4C1F-4022-AE74-7735B4ECC424}" destId="{8C7AA115-8FDF-4CF7-86A9-15251616AC66}" srcOrd="1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4A5C6C4-BAA9-4631-8F16-58935AA9490A}" type="presOf" srcId="{5053570C-78B2-4D87-9267-488C7EA1E467}" destId="{C33EC1C9-F97A-407E-BC95-FE357DBE50FD}" srcOrd="1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224614EA-D81C-4B43-8D7A-5C4A963BE938}" type="presOf" srcId="{DC29DBEF-915F-49E4-A6C5-EBEBB0DB0851}" destId="{198A45D0-D336-4A7F-9723-3F6CCDCD3742}" srcOrd="0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DAA8FAF3-2D54-4740-9CAD-2B60C1562938}" type="presOf" srcId="{2F13BE5B-1A28-4E92-A6C0-DC350B8ADDED}" destId="{A6FED72C-234E-47A8-B5C6-759A7E8D4F28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AAB417FF-6B12-46A1-AD14-1DB6B1BF2C5D}" srcId="{5DE2536E-DACB-4862-A88F-BB3CDE78F6BE}" destId="{5053570C-78B2-4D87-9267-488C7EA1E467}" srcOrd="2" destOrd="0" parTransId="{DC29DBEF-915F-49E4-A6C5-EBEBB0DB0851}" sibTransId="{14EB8137-01C5-4C6A-8A17-E5665F2D4B51}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6AB5860B-ED1E-4776-9DB9-1CD9B82BB60B}" type="presParOf" srcId="{DE6465BC-9A70-4793-9E51-AEF057EF5B01}" destId="{A6FED72C-234E-47A8-B5C6-759A7E8D4F28}" srcOrd="2" destOrd="0" presId="urn:microsoft.com/office/officeart/2005/8/layout/orgChart1"/>
    <dgm:cxn modelId="{BCEF0202-AD78-4703-A15C-D412C121A7D1}" type="presParOf" srcId="{DE6465BC-9A70-4793-9E51-AEF057EF5B01}" destId="{ECB8DF6C-3200-4553-9115-BD3D0FB53FAC}" srcOrd="3" destOrd="0" presId="urn:microsoft.com/office/officeart/2005/8/layout/orgChart1"/>
    <dgm:cxn modelId="{D766658F-F6E1-4818-84DA-038A72DA56FE}" type="presParOf" srcId="{ECB8DF6C-3200-4553-9115-BD3D0FB53FAC}" destId="{8C33CF52-7470-4ED8-A763-3CA7A5CE0712}" srcOrd="0" destOrd="0" presId="urn:microsoft.com/office/officeart/2005/8/layout/orgChart1"/>
    <dgm:cxn modelId="{0937C31E-E084-4506-8FBB-82FB32FBBCE2}" type="presParOf" srcId="{8C33CF52-7470-4ED8-A763-3CA7A5CE0712}" destId="{6E368E49-72B6-4724-B758-8643673D3FEA}" srcOrd="0" destOrd="0" presId="urn:microsoft.com/office/officeart/2005/8/layout/orgChart1"/>
    <dgm:cxn modelId="{60EEC633-7A02-4A42-8554-CEE387E354AF}" type="presParOf" srcId="{8C33CF52-7470-4ED8-A763-3CA7A5CE0712}" destId="{8C7AA115-8FDF-4CF7-86A9-15251616AC66}" srcOrd="1" destOrd="0" presId="urn:microsoft.com/office/officeart/2005/8/layout/orgChart1"/>
    <dgm:cxn modelId="{A5BD3388-A393-4B53-B75A-C159FD2598A9}" type="presParOf" srcId="{ECB8DF6C-3200-4553-9115-BD3D0FB53FAC}" destId="{05A68DA2-4F69-4A5C-8B78-DDBBE6BCD558}" srcOrd="1" destOrd="0" presId="urn:microsoft.com/office/officeart/2005/8/layout/orgChart1"/>
    <dgm:cxn modelId="{D3DD9A96-7C2F-4F50-8E75-02F61C7AE1A1}" type="presParOf" srcId="{ECB8DF6C-3200-4553-9115-BD3D0FB53FAC}" destId="{72233973-8554-4466-AD97-B6512527F16D}" srcOrd="2" destOrd="0" presId="urn:microsoft.com/office/officeart/2005/8/layout/orgChart1"/>
    <dgm:cxn modelId="{4F6F0B12-BFE8-464B-A2FA-FEB84FBED103}" type="presParOf" srcId="{DE6465BC-9A70-4793-9E51-AEF057EF5B01}" destId="{198A45D0-D336-4A7F-9723-3F6CCDCD3742}" srcOrd="4" destOrd="0" presId="urn:microsoft.com/office/officeart/2005/8/layout/orgChart1"/>
    <dgm:cxn modelId="{BB9E34FD-8C52-4142-8C1C-2CB5C428F919}" type="presParOf" srcId="{DE6465BC-9A70-4793-9E51-AEF057EF5B01}" destId="{365E377C-5492-4842-9A47-2A5C2B7AEF05}" srcOrd="5" destOrd="0" presId="urn:microsoft.com/office/officeart/2005/8/layout/orgChart1"/>
    <dgm:cxn modelId="{DE879645-13DD-4300-9229-F1381B8EC3E9}" type="presParOf" srcId="{365E377C-5492-4842-9A47-2A5C2B7AEF05}" destId="{29A7CCA1-8EBF-49FC-9A21-218840EB29FC}" srcOrd="0" destOrd="0" presId="urn:microsoft.com/office/officeart/2005/8/layout/orgChart1"/>
    <dgm:cxn modelId="{FB08ECBC-352D-4642-B15A-7EE67CD7F595}" type="presParOf" srcId="{29A7CCA1-8EBF-49FC-9A21-218840EB29FC}" destId="{7A66F6C0-537C-422E-A134-535BD0E47966}" srcOrd="0" destOrd="0" presId="urn:microsoft.com/office/officeart/2005/8/layout/orgChart1"/>
    <dgm:cxn modelId="{BA6DD07D-627D-49D5-B075-E6ED52095E30}" type="presParOf" srcId="{29A7CCA1-8EBF-49FC-9A21-218840EB29FC}" destId="{C33EC1C9-F97A-407E-BC95-FE357DBE50FD}" srcOrd="1" destOrd="0" presId="urn:microsoft.com/office/officeart/2005/8/layout/orgChart1"/>
    <dgm:cxn modelId="{0F832F36-3248-4C09-8056-14E883872097}" type="presParOf" srcId="{365E377C-5492-4842-9A47-2A5C2B7AEF05}" destId="{2A634A41-052A-4B62-92AE-B86B1CF8809E}" srcOrd="1" destOrd="0" presId="urn:microsoft.com/office/officeart/2005/8/layout/orgChart1"/>
    <dgm:cxn modelId="{EA128028-8F0F-4DCB-925C-2F05E58C4748}" type="presParOf" srcId="{365E377C-5492-4842-9A47-2A5C2B7AEF05}" destId="{B2FA0E28-138C-43F4-9A55-A3BDE3A60130}" srcOrd="2" destOrd="0" presId="urn:microsoft.com/office/officeart/2005/8/layout/orgChart1"/>
    <dgm:cxn modelId="{C6EB714D-5BBE-4674-82F9-4E970173B6B8}" type="presParOf" srcId="{DE6465BC-9A70-4793-9E51-AEF057EF5B01}" destId="{E09FBD18-C651-4737-89FF-BC4E9DDEE9DC}" srcOrd="6" destOrd="0" presId="urn:microsoft.com/office/officeart/2005/8/layout/orgChart1"/>
    <dgm:cxn modelId="{FA0E7875-3E4F-465B-A619-CD3AB44DBAF2}" type="presParOf" srcId="{DE6465BC-9A70-4793-9E51-AEF057EF5B01}" destId="{217EAA16-F95C-47BC-BB41-725C669DB92C}" srcOrd="7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816654" y="702459"/>
          <a:ext cx="2174881" cy="101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84"/>
              </a:lnTo>
              <a:lnTo>
                <a:pt x="2174881" y="51584"/>
              </a:lnTo>
              <a:lnTo>
                <a:pt x="2174881" y="101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536419" y="1206723"/>
          <a:ext cx="97745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97745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536419" y="1206723"/>
          <a:ext cx="97745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97745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816654" y="702459"/>
          <a:ext cx="994361" cy="103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56"/>
              </a:lnTo>
              <a:lnTo>
                <a:pt x="994361" y="54356"/>
              </a:lnTo>
              <a:lnTo>
                <a:pt x="994361" y="103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502862" y="1202795"/>
          <a:ext cx="108728" cy="179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378"/>
              </a:lnTo>
              <a:lnTo>
                <a:pt x="108728" y="1797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502862" y="1202795"/>
          <a:ext cx="108728" cy="129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990"/>
              </a:lnTo>
              <a:lnTo>
                <a:pt x="108728" y="129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502862" y="1202795"/>
          <a:ext cx="108728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108728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502862" y="1202795"/>
          <a:ext cx="108728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108728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731738" y="702459"/>
          <a:ext cx="91440" cy="99882"/>
        </a:xfrm>
        <a:custGeom>
          <a:avLst/>
          <a:gdLst/>
          <a:ahLst/>
          <a:cxnLst/>
          <a:rect l="0" t="0" r="0" b="0"/>
          <a:pathLst>
            <a:path>
              <a:moveTo>
                <a:pt x="84915" y="0"/>
              </a:moveTo>
              <a:lnTo>
                <a:pt x="84915" y="50428"/>
              </a:lnTo>
              <a:lnTo>
                <a:pt x="45720" y="50428"/>
              </a:lnTo>
              <a:lnTo>
                <a:pt x="45720" y="9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559514" y="1203760"/>
          <a:ext cx="108936" cy="82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414"/>
              </a:lnTo>
              <a:lnTo>
                <a:pt x="108936" y="821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559514" y="1203760"/>
          <a:ext cx="100948" cy="31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63"/>
              </a:lnTo>
              <a:lnTo>
                <a:pt x="100948" y="315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834110" y="702459"/>
          <a:ext cx="982544" cy="100847"/>
        </a:xfrm>
        <a:custGeom>
          <a:avLst/>
          <a:gdLst/>
          <a:ahLst/>
          <a:cxnLst/>
          <a:rect l="0" t="0" r="0" b="0"/>
          <a:pathLst>
            <a:path>
              <a:moveTo>
                <a:pt x="982544" y="0"/>
              </a:moveTo>
              <a:lnTo>
                <a:pt x="982544" y="51393"/>
              </a:lnTo>
              <a:lnTo>
                <a:pt x="0" y="51393"/>
              </a:lnTo>
              <a:lnTo>
                <a:pt x="0" y="10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531086" y="1214360"/>
          <a:ext cx="216727" cy="1780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460"/>
              </a:lnTo>
              <a:lnTo>
                <a:pt x="216727" y="1780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A45D0-D336-4A7F-9723-3F6CCDCD3742}">
      <dsp:nvSpPr>
        <dsp:cNvPr id="0" name=""/>
        <dsp:cNvSpPr/>
      </dsp:nvSpPr>
      <dsp:spPr>
        <a:xfrm>
          <a:off x="531086" y="1214360"/>
          <a:ext cx="216727" cy="1281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099"/>
              </a:lnTo>
              <a:lnTo>
                <a:pt x="216727" y="1281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D72C-234E-47A8-B5C6-759A7E8D4F28}">
      <dsp:nvSpPr>
        <dsp:cNvPr id="0" name=""/>
        <dsp:cNvSpPr/>
      </dsp:nvSpPr>
      <dsp:spPr>
        <a:xfrm>
          <a:off x="531086" y="1214360"/>
          <a:ext cx="216727" cy="78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738"/>
              </a:lnTo>
              <a:lnTo>
                <a:pt x="216727" y="781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531086" y="1214360"/>
          <a:ext cx="216727" cy="282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76"/>
              </a:lnTo>
              <a:lnTo>
                <a:pt x="216727" y="282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805681" y="702459"/>
          <a:ext cx="2010972" cy="111447"/>
        </a:xfrm>
        <a:custGeom>
          <a:avLst/>
          <a:gdLst/>
          <a:ahLst/>
          <a:cxnLst/>
          <a:rect l="0" t="0" r="0" b="0"/>
          <a:pathLst>
            <a:path>
              <a:moveTo>
                <a:pt x="2010972" y="0"/>
              </a:moveTo>
              <a:lnTo>
                <a:pt x="2010972" y="61993"/>
              </a:lnTo>
              <a:lnTo>
                <a:pt x="0" y="61993"/>
              </a:lnTo>
              <a:lnTo>
                <a:pt x="0" y="11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317716" y="0"/>
          <a:ext cx="997874" cy="702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317716" y="0"/>
        <a:ext cx="997874" cy="702459"/>
      </dsp:txXfrm>
    </dsp:sp>
    <dsp:sp modelId="{08D40E40-3397-4D70-AA96-81DC76714E8B}">
      <dsp:nvSpPr>
        <dsp:cNvPr id="0" name=""/>
        <dsp:cNvSpPr/>
      </dsp:nvSpPr>
      <dsp:spPr>
        <a:xfrm>
          <a:off x="462437" y="8139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462437" y="813907"/>
        <a:ext cx="686488" cy="400453"/>
      </dsp:txXfrm>
    </dsp:sp>
    <dsp:sp modelId="{909B46CB-2C82-4530-A8EB-C4A6EF29D4CD}">
      <dsp:nvSpPr>
        <dsp:cNvPr id="0" name=""/>
        <dsp:cNvSpPr/>
      </dsp:nvSpPr>
      <dsp:spPr>
        <a:xfrm>
          <a:off x="747813" y="129651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1296510"/>
        <a:ext cx="686488" cy="400453"/>
      </dsp:txXfrm>
    </dsp:sp>
    <dsp:sp modelId="{6E368E49-72B6-4724-B758-8643673D3FEA}">
      <dsp:nvSpPr>
        <dsp:cNvPr id="0" name=""/>
        <dsp:cNvSpPr/>
      </dsp:nvSpPr>
      <dsp:spPr>
        <a:xfrm>
          <a:off x="747813" y="179587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sp:txBody>
      <dsp:txXfrm>
        <a:off x="747813" y="1795872"/>
        <a:ext cx="686488" cy="400453"/>
      </dsp:txXfrm>
    </dsp:sp>
    <dsp:sp modelId="{7A66F6C0-537C-422E-A134-535BD0E47966}">
      <dsp:nvSpPr>
        <dsp:cNvPr id="0" name=""/>
        <dsp:cNvSpPr/>
      </dsp:nvSpPr>
      <dsp:spPr>
        <a:xfrm>
          <a:off x="747813" y="2295233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sp:txBody>
      <dsp:txXfrm>
        <a:off x="747813" y="2295233"/>
        <a:ext cx="686488" cy="400453"/>
      </dsp:txXfrm>
    </dsp:sp>
    <dsp:sp modelId="{5EB80FF6-A297-4478-AE5F-3FDA96F3D401}">
      <dsp:nvSpPr>
        <dsp:cNvPr id="0" name=""/>
        <dsp:cNvSpPr/>
      </dsp:nvSpPr>
      <dsp:spPr>
        <a:xfrm>
          <a:off x="747813" y="279459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2794594"/>
        <a:ext cx="686488" cy="400453"/>
      </dsp:txXfrm>
    </dsp:sp>
    <dsp:sp modelId="{7FC11B80-1560-4AAA-9DDE-ECDD0C320254}">
      <dsp:nvSpPr>
        <dsp:cNvPr id="0" name=""/>
        <dsp:cNvSpPr/>
      </dsp:nvSpPr>
      <dsp:spPr>
        <a:xfrm>
          <a:off x="1490865" y="8033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490865" y="803307"/>
        <a:ext cx="686488" cy="400453"/>
      </dsp:txXfrm>
    </dsp:sp>
    <dsp:sp modelId="{4C2B872F-165F-41F9-841A-FCE5E6B4BDDB}">
      <dsp:nvSpPr>
        <dsp:cNvPr id="0" name=""/>
        <dsp:cNvSpPr/>
      </dsp:nvSpPr>
      <dsp:spPr>
        <a:xfrm>
          <a:off x="1660462" y="13187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0462" y="1318798"/>
        <a:ext cx="686488" cy="400453"/>
      </dsp:txXfrm>
    </dsp:sp>
    <dsp:sp modelId="{A8CC9930-A123-463B-B616-37C3927A0608}">
      <dsp:nvSpPr>
        <dsp:cNvPr id="0" name=""/>
        <dsp:cNvSpPr/>
      </dsp:nvSpPr>
      <dsp:spPr>
        <a:xfrm>
          <a:off x="1668450" y="182494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668450" y="1824948"/>
        <a:ext cx="686488" cy="400453"/>
      </dsp:txXfrm>
    </dsp:sp>
    <dsp:sp modelId="{2A8BB491-5BA3-4280-8DB8-A0430B0235D0}">
      <dsp:nvSpPr>
        <dsp:cNvPr id="0" name=""/>
        <dsp:cNvSpPr/>
      </dsp:nvSpPr>
      <dsp:spPr>
        <a:xfrm>
          <a:off x="2434214" y="80234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sp:txBody>
      <dsp:txXfrm>
        <a:off x="2434214" y="802342"/>
        <a:ext cx="686488" cy="400453"/>
      </dsp:txXfrm>
    </dsp:sp>
    <dsp:sp modelId="{FABBF985-8A92-4B71-BBB6-C9AA439EDF10}">
      <dsp:nvSpPr>
        <dsp:cNvPr id="0" name=""/>
        <dsp:cNvSpPr/>
      </dsp:nvSpPr>
      <dsp:spPr>
        <a:xfrm>
          <a:off x="2611591" y="130283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302836"/>
        <a:ext cx="686488" cy="400453"/>
      </dsp:txXfrm>
    </dsp:sp>
    <dsp:sp modelId="{A9F6C046-2394-4565-A4C8-B5799EB31E55}">
      <dsp:nvSpPr>
        <dsp:cNvPr id="0" name=""/>
        <dsp:cNvSpPr/>
      </dsp:nvSpPr>
      <dsp:spPr>
        <a:xfrm>
          <a:off x="2611591" y="180219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802197"/>
        <a:ext cx="686488" cy="400453"/>
      </dsp:txXfrm>
    </dsp:sp>
    <dsp:sp modelId="{DD7399C2-3DC6-4907-AE98-E7CE551386E0}">
      <dsp:nvSpPr>
        <dsp:cNvPr id="0" name=""/>
        <dsp:cNvSpPr/>
      </dsp:nvSpPr>
      <dsp:spPr>
        <a:xfrm>
          <a:off x="2611591" y="230155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611591" y="2301558"/>
        <a:ext cx="686488" cy="400453"/>
      </dsp:txXfrm>
    </dsp:sp>
    <dsp:sp modelId="{B1F52368-BDBC-4866-814B-2FE1F90FA82B}">
      <dsp:nvSpPr>
        <dsp:cNvPr id="0" name=""/>
        <dsp:cNvSpPr/>
      </dsp:nvSpPr>
      <dsp:spPr>
        <a:xfrm>
          <a:off x="2611591" y="279994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611591" y="2799946"/>
        <a:ext cx="686488" cy="400453"/>
      </dsp:txXfrm>
    </dsp:sp>
    <dsp:sp modelId="{63CF1C28-6EAB-498F-8819-18B91C47C1A2}">
      <dsp:nvSpPr>
        <dsp:cNvPr id="0" name=""/>
        <dsp:cNvSpPr/>
      </dsp:nvSpPr>
      <dsp:spPr>
        <a:xfrm>
          <a:off x="3467771" y="80627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467771" y="806270"/>
        <a:ext cx="686488" cy="400453"/>
      </dsp:txXfrm>
    </dsp:sp>
    <dsp:sp modelId="{032FB7D7-C085-4D2E-80AC-D6AF089F57D6}">
      <dsp:nvSpPr>
        <dsp:cNvPr id="0" name=""/>
        <dsp:cNvSpPr/>
      </dsp:nvSpPr>
      <dsp:spPr>
        <a:xfrm>
          <a:off x="3634165" y="130676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306764"/>
        <a:ext cx="686488" cy="400453"/>
      </dsp:txXfrm>
    </dsp:sp>
    <dsp:sp modelId="{B826E85B-D3AF-4FB2-BFF6-9DA41152700F}">
      <dsp:nvSpPr>
        <dsp:cNvPr id="0" name=""/>
        <dsp:cNvSpPr/>
      </dsp:nvSpPr>
      <dsp:spPr>
        <a:xfrm>
          <a:off x="3634165" y="1806125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806125"/>
        <a:ext cx="686488" cy="400453"/>
      </dsp:txXfrm>
    </dsp:sp>
    <dsp:sp modelId="{57037B52-E582-4FED-8037-0BC49F9D6AEB}">
      <dsp:nvSpPr>
        <dsp:cNvPr id="0" name=""/>
        <dsp:cNvSpPr/>
      </dsp:nvSpPr>
      <dsp:spPr>
        <a:xfrm>
          <a:off x="4648291" y="8034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sp:txBody>
      <dsp:txXfrm>
        <a:off x="4648291" y="803498"/>
        <a:ext cx="686488" cy="400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312</cp:revision>
  <cp:lastPrinted>2021-11-19T06:22:00Z</cp:lastPrinted>
  <dcterms:created xsi:type="dcterms:W3CDTF">2021-11-17T09:43:00Z</dcterms:created>
  <dcterms:modified xsi:type="dcterms:W3CDTF">2021-11-19T06:39:00Z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6cfc9795-8ebf-36a6-8d72-ec2526570a63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